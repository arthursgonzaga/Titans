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sdt>
      <w:sdtPr>
        <w:id w:val="-388415555"/>
        <w:docPartObj>
          <w:docPartGallery w:val="Cover Pages"/>
          <w:docPartUnique/>
        </w:docPartObj>
      </w:sdtPr>
      <w:sdtEndPr/>
      <w:sdtContent>
        <w:p xmlns:wp14="http://schemas.microsoft.com/office/word/2010/wordml" w:rsidR="00737B8D" w:rsidRDefault="00477096" w14:paraId="44927EB2" wp14:textId="77777777">
          <w:pPr>
            <w:pStyle w:val="Logo"/>
          </w:pPr>
          <w:sdt>
            <w:sdtPr>
              <w:alias w:val="Click icon at right to replace logo"/>
              <w:tag w:val="Click icon at right to replace logo"/>
              <w:id w:val="-2090688503"/>
              <w:picture/>
            </w:sdtPr>
            <w:sdtEndPr/>
            <w:sdtContent>
              <w:r w:rsidR="000A6241">
                <w:rPr>
                  <w:noProof/>
                  <w:lang w:eastAsia="pt-BR"/>
                </w:rPr>
                <w:drawing>
                  <wp:inline xmlns:wp14="http://schemas.microsoft.com/office/word/2010/wordprocessingDrawing" distT="0" distB="0" distL="0" distR="0" wp14:anchorId="0C6F57AF" wp14:editId="7777777">
                    <wp:extent cx="2219325" cy="2007637"/>
                    <wp:effectExtent l="0" t="0" r="0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25142" cy="20128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0A6241">
            <w:rPr>
              <w:noProof/>
              <w:lang w:eastAsia="pt-BR"/>
            </w:rPr>
            <mc:AlternateContent>
              <mc:Choice Requires="wps">
                <w:drawing>
                  <wp:anchor xmlns:wp14="http://schemas.microsoft.com/office/word/2010/wordprocessingDrawing" distT="0" distB="0" distL="114300" distR="114300" simplePos="0" relativeHeight="251660288" behindDoc="0" locked="0" layoutInCell="1" allowOverlap="1" wp14:anchorId="76375ECB" wp14:editId="7777777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643"/>
                                  <w:gridCol w:w="445"/>
                                  <w:gridCol w:w="2651"/>
                                  <w:gridCol w:w="445"/>
                                  <w:gridCol w:w="2648"/>
                                </w:tblGrid>
                                <w:tr xmlns:wp14="http://schemas.microsoft.com/office/word/2010/wordml" w:rsidR="00737B8D" w14:paraId="7DE5E5AC" wp14:textId="77777777">
                                  <w:sdt>
                                    <w:sdtPr>
                                      <w:alias w:val="Address"/>
                                      <w:tag w:val=""/>
                                      <w:id w:val="-640814801"/>
                                      <w:placeholder>
                                        <w:docPart w:val="E260AE2E83EB4D6EB24FD3838449213A"/>
                                      </w:placeholder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737B8D" w:rsidP="00C31A52" w:rsidRDefault="00C31A52" w14:paraId="4E7C071C" wp14:textId="77777777">
                                          <w:pPr>
                                            <w:pStyle w:val="ContactInfo"/>
                                          </w:pPr>
                                          <w:proofErr w:type="spellStart"/>
                                          <w:r>
                                            <w:t>Equipe</w:t>
                                          </w:r>
                                          <w:proofErr w:type="spellEnd"/>
                                          <w:r>
                                            <w:t xml:space="preserve"> de </w:t>
                                          </w:r>
                                          <w:proofErr w:type="spellStart"/>
                                          <w:r>
                                            <w:t>Competição</w:t>
                                          </w:r>
                                          <w:proofErr w:type="spellEnd"/>
                                          <w:r>
                                            <w:t xml:space="preserve"> Titans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737B8D" w:rsidRDefault="00737B8D" w14:paraId="4FA4ABBA" wp14:textId="77777777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737B8D" w:rsidRDefault="00C31A52" w14:paraId="11D4BD0B" wp14:textId="77777777">
                                      <w:pPr>
                                        <w:pStyle w:val="ContactInfo"/>
                                        <w:jc w:val="center"/>
                                      </w:pPr>
                                      <w:proofErr w:type="spellStart"/>
                                      <w:r>
                                        <w:t>Universidade</w:t>
                                      </w:r>
                                      <w:proofErr w:type="spellEnd"/>
                                      <w:r>
                                        <w:t xml:space="preserve"> de Brasília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737B8D" w:rsidRDefault="00737B8D" w14:paraId="089BA37E" wp14:textId="77777777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p w:rsidR="00737B8D" w:rsidRDefault="00C31A52" w14:paraId="46C5CF98" wp14:textId="77777777">
                                      <w:pPr>
                                        <w:pStyle w:val="ContactInfo"/>
                                        <w:jc w:val="right"/>
                                      </w:pPr>
                                      <w:r>
                                        <w:t>Campus Gama</w:t>
                                      </w:r>
                                    </w:p>
                                  </w:tc>
                                </w:tr>
                              </w:tbl>
                              <w:p xmlns:wp14="http://schemas.microsoft.com/office/word/2010/wordml" w:rsidR="00737B8D" w:rsidRDefault="00737B8D" w14:paraId="5F9999AA" wp14:textId="77777777">
                                <w:pPr>
                                  <w:pStyle w:val="TableSpac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4584D450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alt="Text box displaying company contact information" o:spid="_x0000_s1026" fillcolor="#f24f4f [3204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643"/>
                            <w:gridCol w:w="445"/>
                            <w:gridCol w:w="2651"/>
                            <w:gridCol w:w="445"/>
                            <w:gridCol w:w="2648"/>
                          </w:tblGrid>
                          <w:tr w:rsidR="00737B8D" w14:paraId="467C2CD2" wp14:textId="77777777">
                            <w:sdt>
                              <w:sdtPr>
                                <w:alias w:val="Address"/>
                                <w:tag w:val=""/>
                                <w:id w:val="-640814801"/>
                                <w:placeholder>
                                  <w:docPart w:val="E260AE2E83EB4D6EB24FD3838449213A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737B8D" w:rsidP="00C31A52" w:rsidRDefault="00C31A52" w14:paraId="14C1CC49" wp14:textId="77777777">
                                    <w:pPr>
                                      <w:pStyle w:val="ContactInfo"/>
                                    </w:pPr>
                                    <w:proofErr w:type="spellStart"/>
                                    <w:r>
                                      <w:t>Equipe</w:t>
                                    </w:r>
                                    <w:proofErr w:type="spellEnd"/>
                                    <w:r>
                                      <w:t xml:space="preserve"> de </w:t>
                                    </w:r>
                                    <w:proofErr w:type="spellStart"/>
                                    <w:r>
                                      <w:t>Competição</w:t>
                                    </w:r>
                                    <w:proofErr w:type="spellEnd"/>
                                    <w:r>
                                      <w:t xml:space="preserve"> Titans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737B8D" w:rsidRDefault="00737B8D" w14:paraId="4647A81C" wp14:textId="77777777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737B8D" w:rsidRDefault="00C31A52" w14:paraId="67796BFE" wp14:textId="77777777">
                                <w:pPr>
                                  <w:pStyle w:val="ContactInfo"/>
                                  <w:jc w:val="center"/>
                                </w:pPr>
                                <w:proofErr w:type="spellStart"/>
                                <w:r>
                                  <w:t>Universidade</w:t>
                                </w:r>
                                <w:proofErr w:type="spellEnd"/>
                                <w:r>
                                  <w:t xml:space="preserve"> de Brasília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737B8D" w:rsidRDefault="00737B8D" w14:paraId="52AE2969" wp14:textId="77777777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p w:rsidR="00737B8D" w:rsidRDefault="00C31A52" w14:paraId="0CE60728" wp14:textId="77777777">
                                <w:pPr>
                                  <w:pStyle w:val="ContactInfo"/>
                                  <w:jc w:val="right"/>
                                </w:pPr>
                                <w:r>
                                  <w:t>Campus Gama</w:t>
                                </w:r>
                              </w:p>
                            </w:tc>
                          </w:tr>
                        </w:tbl>
                        <w:p w:rsidR="00737B8D" w:rsidRDefault="00737B8D" w14:paraId="0A04D773" wp14:textId="77777777">
                          <w:pPr>
                            <w:pStyle w:val="TableSpac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A6241">
            <w:rPr>
              <w:noProof/>
              <w:lang w:eastAsia="pt-BR"/>
            </w:rPr>
            <mc:AlternateContent>
              <mc:Choice Requires="wps">
                <w:drawing>
                  <wp:anchor xmlns:wp14="http://schemas.microsoft.com/office/word/2010/wordprocessingDrawing" distT="0" distB="0" distL="114300" distR="114300" simplePos="0" relativeHeight="251659264" behindDoc="0" locked="0" layoutInCell="1" allowOverlap="1" wp14:anchorId="0FEA6EBD" wp14:editId="7777777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15240" b="190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737B8D" w:rsidRDefault="00477096" w14:paraId="7C1C0AE1" wp14:textId="77777777">
                                <w:pPr>
                                  <w:pStyle w:val="Ttulo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31A52">
                                      <w:t>Projeto</w:t>
                                    </w:r>
                                    <w:r w:rsidR="00DE357D">
                                      <w:t>s</w:t>
                                    </w:r>
                                    <w:r w:rsidR="00C31A52">
                                      <w:t xml:space="preserve"> 2/2017</w:t>
                                    </w:r>
                                  </w:sdtContent>
                                </w:sdt>
                              </w:p>
                              <w:p xmlns:wp14="http://schemas.microsoft.com/office/word/2010/wordml" w:rsidR="00737B8D" w:rsidRDefault="00477096" w14:paraId="5C2ABD3B" wp14:textId="77777777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ED4AB8">
                                      <w:t>Categoria Seguidor de Trilha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30CFC0B9">
                  <v:shape id="Text Box 2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alt="Text box displaying document title and subtit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">
                    <v:textbox style="mso-fit-shape-to-text:t" inset="0,0,0,0">
                      <w:txbxContent>
                        <w:p w:rsidR="00737B8D" w:rsidRDefault="00477096" w14:paraId="16DBAD92" wp14:textId="77777777">
                          <w:pPr>
                            <w:pStyle w:val="Ttulo"/>
                          </w:pPr>
                          <w:sdt>
                            <w:sdtPr>
                              <w:alias w:val="Title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C31A52">
                                <w:t>Projeto</w:t>
                              </w:r>
                              <w:r w:rsidR="00DE357D">
                                <w:t>s</w:t>
                              </w:r>
                              <w:r w:rsidR="00C31A52">
                                <w:t xml:space="preserve"> 2/2017</w:t>
                              </w:r>
                            </w:sdtContent>
                          </w:sdt>
                        </w:p>
                        <w:p w:rsidR="00737B8D" w:rsidRDefault="00477096" w14:paraId="5BFDC379" wp14:textId="77777777">
                          <w:pPr>
                            <w:pStyle w:val="Subttulo"/>
                          </w:pPr>
                          <w:sdt>
                            <w:sdtPr>
                              <w:alias w:val="Subtitle"/>
                              <w:tag w:val="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ED4AB8">
                                <w:t>Categoria Seguidor de Trilha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xmlns:wp14="http://schemas.microsoft.com/office/word/2010/wordml" w:rsidR="00737B8D" w:rsidRDefault="00737B8D" w14:paraId="24E90245" wp14:textId="77777777"/>
        <w:p xmlns:wp14="http://schemas.microsoft.com/office/word/2010/wordml" w:rsidR="00737B8D" w:rsidRDefault="000A6241" w14:paraId="4D485DBB" wp14:textId="77777777">
          <w: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olor w:val="4C483D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xmlns:wp14="http://schemas.microsoft.com/office/word/2010/wordml" w:rsidR="00737B8D" w:rsidRDefault="00C31A52" w14:paraId="069A0CCB" wp14:textId="77777777">
          <w:pPr>
            <w:pStyle w:val="CabealhodoSumrio"/>
          </w:pPr>
          <w:r>
            <w:t>Sumário</w:t>
          </w:r>
        </w:p>
        <w:p xmlns:wp14="http://schemas.microsoft.com/office/word/2010/wordml" w:rsidR="00271A06" w:rsidRDefault="000A6241" w14:paraId="2CE404E7" wp14:textId="77777777">
          <w:pPr>
            <w:pStyle w:val="Sumrio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history="1" w:anchor="_Toc491363060">
            <w:r w:rsidRPr="00BE1C52" w:rsidR="00271A06">
              <w:rPr>
                <w:rStyle w:val="Hyperlink"/>
                <w:noProof/>
              </w:rPr>
              <w:t>Introdução</w:t>
            </w:r>
            <w:r w:rsidR="00271A06">
              <w:rPr>
                <w:noProof/>
                <w:webHidden/>
              </w:rPr>
              <w:tab/>
            </w:r>
            <w:r w:rsidR="00271A06">
              <w:rPr>
                <w:noProof/>
                <w:webHidden/>
              </w:rPr>
              <w:fldChar w:fldCharType="begin"/>
            </w:r>
            <w:r w:rsidR="00271A06">
              <w:rPr>
                <w:noProof/>
                <w:webHidden/>
              </w:rPr>
              <w:instrText xml:space="preserve"> PAGEREF _Toc491363060 \h </w:instrText>
            </w:r>
            <w:r w:rsidR="00271A06">
              <w:rPr>
                <w:noProof/>
                <w:webHidden/>
              </w:rPr>
            </w:r>
            <w:r w:rsidR="00271A06">
              <w:rPr>
                <w:noProof/>
                <w:webHidden/>
              </w:rPr>
              <w:fldChar w:fldCharType="separate"/>
            </w:r>
            <w:r w:rsidR="00271A06">
              <w:rPr>
                <w:noProof/>
                <w:webHidden/>
              </w:rPr>
              <w:t>3</w:t>
            </w:r>
            <w:r w:rsidR="00271A06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71A06" w:rsidRDefault="00271A06" w14:paraId="7058DA06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61">
            <w:r w:rsidRPr="00BE1C52">
              <w:rPr>
                <w:rStyle w:val="Hyperlink"/>
                <w:noProof/>
              </w:rPr>
              <w:t>Objetivos</w:t>
            </w:r>
          </w:hyperlink>
        </w:p>
        <w:p xmlns:wp14="http://schemas.microsoft.com/office/word/2010/wordml" w:rsidR="00271A06" w:rsidRDefault="00271A06" w14:paraId="2FE110C5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62">
            <w:r w:rsidRPr="00BE1C52">
              <w:rPr>
                <w:rStyle w:val="Hyperlink"/>
                <w:noProof/>
              </w:rPr>
              <w:t>Expectativas da Equipe</w:t>
            </w:r>
          </w:hyperlink>
        </w:p>
        <w:p xmlns:wp14="http://schemas.microsoft.com/office/word/2010/wordml" w:rsidR="00271A06" w:rsidRDefault="00271A06" w14:paraId="58FD5029" wp14:textId="77777777">
          <w:pPr>
            <w:pStyle w:val="Sumrio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hyperlink w:history="1" w:anchor="_Toc491363063">
            <w:r w:rsidRPr="00BE1C52">
              <w:rPr>
                <w:rStyle w:val="Hyperlink"/>
                <w:noProof/>
              </w:rPr>
              <w:t>Modelo do Redondo Compacto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_Toc491363063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71A06" w:rsidRDefault="00271A06" w14:paraId="25D3E1A9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64">
            <w:r w:rsidRPr="00BE1C52">
              <w:rPr>
                <w:rStyle w:val="Hyperlink"/>
                <w:noProof/>
              </w:rPr>
              <w:t>Design</w:t>
            </w:r>
          </w:hyperlink>
        </w:p>
        <w:p xmlns:wp14="http://schemas.microsoft.com/office/word/2010/wordml" w:rsidR="00271A06" w:rsidRDefault="00271A06" w14:paraId="586CC007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65">
            <w:r w:rsidRPr="00BE1C52">
              <w:rPr>
                <w:rStyle w:val="Hyperlink"/>
                <w:noProof/>
              </w:rPr>
              <w:t>Circuitos Eletrônicos Utilizados</w:t>
            </w:r>
          </w:hyperlink>
        </w:p>
        <w:p xmlns:wp14="http://schemas.microsoft.com/office/word/2010/wordml" w:rsidR="00271A06" w:rsidRDefault="00271A06" w14:paraId="14BE3923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66">
            <w:r w:rsidRPr="00BE1C52">
              <w:rPr>
                <w:rStyle w:val="Hyperlink"/>
                <w:noProof/>
              </w:rPr>
              <w:t>Baterias</w:t>
            </w:r>
          </w:hyperlink>
        </w:p>
        <w:p xmlns:wp14="http://schemas.microsoft.com/office/word/2010/wordml" w:rsidR="00271A06" w:rsidRDefault="00271A06" w14:paraId="53D89B3A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67">
            <w:r w:rsidRPr="00BE1C52">
              <w:rPr>
                <w:rStyle w:val="Hyperlink"/>
                <w:noProof/>
              </w:rPr>
              <w:t>Sensores e atuadores</w:t>
            </w:r>
          </w:hyperlink>
        </w:p>
        <w:p xmlns:wp14="http://schemas.microsoft.com/office/word/2010/wordml" w:rsidR="00271A06" w:rsidRDefault="00271A06" w14:paraId="5DFF1662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68">
            <w:r w:rsidRPr="00BE1C52">
              <w:rPr>
                <w:rStyle w:val="Hyperlink"/>
                <w:noProof/>
              </w:rPr>
              <w:t>Microcontrolador</w:t>
            </w:r>
          </w:hyperlink>
        </w:p>
        <w:p xmlns:wp14="http://schemas.microsoft.com/office/word/2010/wordml" w:rsidR="00271A06" w:rsidRDefault="00271A06" w14:paraId="06B31ED0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69">
            <w:r w:rsidRPr="00BE1C52">
              <w:rPr>
                <w:rStyle w:val="Hyperlink"/>
                <w:noProof/>
              </w:rPr>
              <w:t>Melhorias a serem feitas</w:t>
            </w:r>
          </w:hyperlink>
        </w:p>
        <w:p xmlns:wp14="http://schemas.microsoft.com/office/word/2010/wordml" w:rsidR="00271A06" w:rsidRDefault="00271A06" w14:paraId="362BBA35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70">
            <w:r w:rsidRPr="00BE1C52">
              <w:rPr>
                <w:rStyle w:val="Hyperlink"/>
                <w:noProof/>
              </w:rPr>
              <w:t>Materiais Necessários e custos</w:t>
            </w:r>
          </w:hyperlink>
        </w:p>
        <w:p xmlns:wp14="http://schemas.microsoft.com/office/word/2010/wordml" w:rsidR="00271A06" w:rsidRDefault="00271A06" w14:paraId="3E2535E5" wp14:textId="77777777">
          <w:pPr>
            <w:pStyle w:val="Sumrio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hyperlink w:history="1" w:anchor="_Toc491363071">
            <w:r w:rsidRPr="00BE1C52">
              <w:rPr>
                <w:rStyle w:val="Hyperlink"/>
                <w:noProof/>
              </w:rPr>
              <w:t>Modelo do Redondo Alongado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_Toc491363071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71A06" w:rsidRDefault="00271A06" w14:paraId="4C2DD3ED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72">
            <w:r w:rsidRPr="00BE1C52">
              <w:rPr>
                <w:rStyle w:val="Hyperlink"/>
                <w:noProof/>
              </w:rPr>
              <w:t>Design</w:t>
            </w:r>
          </w:hyperlink>
        </w:p>
        <w:p xmlns:wp14="http://schemas.microsoft.com/office/word/2010/wordml" w:rsidR="00271A06" w:rsidRDefault="00271A06" w14:paraId="1537B27B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73">
            <w:r w:rsidRPr="00BE1C52">
              <w:rPr>
                <w:rStyle w:val="Hyperlink"/>
                <w:noProof/>
              </w:rPr>
              <w:t>Circuitos Eletrônicos Utilizados</w:t>
            </w:r>
          </w:hyperlink>
        </w:p>
        <w:p xmlns:wp14="http://schemas.microsoft.com/office/word/2010/wordml" w:rsidR="00271A06" w:rsidRDefault="00271A06" w14:paraId="1D280D71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74">
            <w:r w:rsidRPr="00BE1C52">
              <w:rPr>
                <w:rStyle w:val="Hyperlink"/>
                <w:noProof/>
              </w:rPr>
              <w:t>Comunicação</w:t>
            </w:r>
          </w:hyperlink>
        </w:p>
        <w:p xmlns:wp14="http://schemas.microsoft.com/office/word/2010/wordml" w:rsidR="00271A06" w:rsidRDefault="00271A06" w14:paraId="4CCE9220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75">
            <w:r w:rsidRPr="00BE1C52">
              <w:rPr>
                <w:rStyle w:val="Hyperlink"/>
                <w:noProof/>
              </w:rPr>
              <w:t>Sensores e atuadores</w:t>
            </w:r>
          </w:hyperlink>
        </w:p>
        <w:p xmlns:wp14="http://schemas.microsoft.com/office/word/2010/wordml" w:rsidR="00271A06" w:rsidRDefault="00271A06" w14:paraId="7907E576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76">
            <w:r w:rsidRPr="00BE1C52">
              <w:rPr>
                <w:rStyle w:val="Hyperlink"/>
                <w:noProof/>
              </w:rPr>
              <w:t>Microprocessadores</w:t>
            </w:r>
          </w:hyperlink>
        </w:p>
        <w:p xmlns:wp14="http://schemas.microsoft.com/office/word/2010/wordml" w:rsidR="00271A06" w:rsidRDefault="00271A06" w14:paraId="1BDE22F6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77">
            <w:r w:rsidRPr="00BE1C52">
              <w:rPr>
                <w:rStyle w:val="Hyperlink"/>
                <w:noProof/>
              </w:rPr>
              <w:t>Inovação Tecnológica (se tiver)</w:t>
            </w:r>
          </w:hyperlink>
        </w:p>
        <w:p xmlns:wp14="http://schemas.microsoft.com/office/word/2010/wordml" w:rsidR="00271A06" w:rsidRDefault="00271A06" w14:paraId="711949E9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78">
            <w:r w:rsidRPr="00BE1C52">
              <w:rPr>
                <w:rStyle w:val="Hyperlink"/>
                <w:noProof/>
              </w:rPr>
              <w:t>Melhorias a serem feitas (opcional)</w:t>
            </w:r>
          </w:hyperlink>
        </w:p>
        <w:p xmlns:wp14="http://schemas.microsoft.com/office/word/2010/wordml" w:rsidR="00271A06" w:rsidRDefault="00271A06" w14:paraId="06CBEF54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79">
            <w:r w:rsidRPr="00BE1C52">
              <w:rPr>
                <w:rStyle w:val="Hyperlink"/>
                <w:noProof/>
              </w:rPr>
              <w:t>Materiais Necessários e custos</w:t>
            </w:r>
          </w:hyperlink>
        </w:p>
        <w:p xmlns:wp14="http://schemas.microsoft.com/office/word/2010/wordml" w:rsidR="00271A06" w:rsidRDefault="00271A06" w14:paraId="059F9D8A" wp14:textId="77777777">
          <w:pPr>
            <w:pStyle w:val="Sumrio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hyperlink w:history="1" w:anchor="_Toc491363080">
            <w:r w:rsidRPr="00BE1C52">
              <w:rPr>
                <w:rStyle w:val="Hyperlink"/>
                <w:noProof/>
              </w:rPr>
              <w:t>Modelo do Robô 3 [por nome do modelo]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_Toc491363080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71A06" w:rsidRDefault="00271A06" w14:paraId="020917B4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81">
            <w:r w:rsidRPr="00BE1C52">
              <w:rPr>
                <w:rStyle w:val="Hyperlink"/>
                <w:noProof/>
              </w:rPr>
              <w:t>Design</w:t>
            </w:r>
          </w:hyperlink>
        </w:p>
        <w:p xmlns:wp14="http://schemas.microsoft.com/office/word/2010/wordml" w:rsidR="00271A06" w:rsidRDefault="00271A06" w14:paraId="51C1992F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82">
            <w:r w:rsidRPr="00BE1C52">
              <w:rPr>
                <w:rStyle w:val="Hyperlink"/>
                <w:noProof/>
              </w:rPr>
              <w:t>Circuitos Eletrônicos Utilizados</w:t>
            </w:r>
          </w:hyperlink>
        </w:p>
        <w:p xmlns:wp14="http://schemas.microsoft.com/office/word/2010/wordml" w:rsidR="00271A06" w:rsidRDefault="00271A06" w14:paraId="32106330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83">
            <w:r w:rsidRPr="00BE1C52">
              <w:rPr>
                <w:rStyle w:val="Hyperlink"/>
                <w:noProof/>
              </w:rPr>
              <w:t>Comunicação</w:t>
            </w:r>
          </w:hyperlink>
        </w:p>
        <w:p xmlns:wp14="http://schemas.microsoft.com/office/word/2010/wordml" w:rsidR="00271A06" w:rsidRDefault="00271A06" w14:paraId="5A8EE220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84">
            <w:r w:rsidRPr="00BE1C52">
              <w:rPr>
                <w:rStyle w:val="Hyperlink"/>
                <w:noProof/>
              </w:rPr>
              <w:t>Sensores e atuadores</w:t>
            </w:r>
          </w:hyperlink>
        </w:p>
        <w:p xmlns:wp14="http://schemas.microsoft.com/office/word/2010/wordml" w:rsidR="00271A06" w:rsidRDefault="00271A06" w14:paraId="26F5953A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85">
            <w:r w:rsidRPr="00BE1C52">
              <w:rPr>
                <w:rStyle w:val="Hyperlink"/>
                <w:noProof/>
              </w:rPr>
              <w:t>Microprocessadores</w:t>
            </w:r>
          </w:hyperlink>
        </w:p>
        <w:p xmlns:wp14="http://schemas.microsoft.com/office/word/2010/wordml" w:rsidR="00271A06" w:rsidRDefault="00271A06" w14:paraId="73CF2694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86">
            <w:r w:rsidRPr="00BE1C52">
              <w:rPr>
                <w:rStyle w:val="Hyperlink"/>
                <w:noProof/>
              </w:rPr>
              <w:t>Inovação Tecnológica (se tiver)</w:t>
            </w:r>
          </w:hyperlink>
        </w:p>
        <w:p xmlns:wp14="http://schemas.microsoft.com/office/word/2010/wordml" w:rsidR="00271A06" w:rsidRDefault="00271A06" w14:paraId="6C5CE941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87">
            <w:r w:rsidRPr="00BE1C52">
              <w:rPr>
                <w:rStyle w:val="Hyperlink"/>
                <w:noProof/>
              </w:rPr>
              <w:t>Melhorias a serem feitas (opcional)</w:t>
            </w:r>
          </w:hyperlink>
        </w:p>
        <w:p xmlns:wp14="http://schemas.microsoft.com/office/word/2010/wordml" w:rsidR="00271A06" w:rsidRDefault="00271A06" w14:paraId="13C2BDF9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88">
            <w:r w:rsidRPr="00BE1C52">
              <w:rPr>
                <w:rStyle w:val="Hyperlink"/>
                <w:noProof/>
              </w:rPr>
              <w:t>Materiais Necessários e custos</w:t>
            </w:r>
          </w:hyperlink>
        </w:p>
        <w:p xmlns:wp14="http://schemas.microsoft.com/office/word/2010/wordml" w:rsidR="00271A06" w:rsidRDefault="00271A06" w14:paraId="7593AA1C" wp14:textId="77777777">
          <w:pPr>
            <w:pStyle w:val="Sumrio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hyperlink w:history="1" w:anchor="_Toc491363089">
            <w:r w:rsidRPr="00BE1C52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_Toc491363089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71A06" w:rsidRDefault="00271A06" w14:paraId="1A399B52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90">
            <w:r w:rsidRPr="00BE1C52">
              <w:rPr>
                <w:rStyle w:val="Hyperlink"/>
                <w:noProof/>
              </w:rPr>
              <w:t>Comparação entre os robôs – Prós e Contras</w:t>
            </w:r>
          </w:hyperlink>
        </w:p>
        <w:p xmlns:wp14="http://schemas.microsoft.com/office/word/2010/wordml" w:rsidR="00271A06" w:rsidRDefault="00271A06" w14:paraId="58FCE367" wp14:textId="77777777">
          <w:pPr>
            <w:pStyle w:val="Sumrio2"/>
            <w:rPr>
              <w:noProof/>
              <w:color w:val="auto"/>
              <w:lang w:eastAsia="pt-BR"/>
            </w:rPr>
          </w:pPr>
          <w:hyperlink w:history="1" w:anchor="_Toc491363091">
            <w:r w:rsidRPr="00BE1C52">
              <w:rPr>
                <w:rStyle w:val="Hyperlink"/>
                <w:noProof/>
              </w:rPr>
              <w:t>Atividades a serem desenvolvidas no projeto</w:t>
            </w:r>
          </w:hyperlink>
        </w:p>
        <w:p xmlns:wp14="http://schemas.microsoft.com/office/word/2010/wordml" w:rsidR="00271A06" w:rsidRDefault="00271A06" w14:paraId="0133A961" wp14:textId="77777777">
          <w:pPr>
            <w:pStyle w:val="Sumrio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pt-BR"/>
            </w:rPr>
          </w:pPr>
          <w:hyperlink w:history="1" w:anchor="_Toc491363092">
            <w:r w:rsidRPr="00BE1C52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_Toc491363092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37B8D" w:rsidRDefault="000A6241" w14:paraId="490A9EEF" wp14:textId="77777777">
          <w:r>
            <w:rPr>
              <w:b/>
              <w:bCs/>
              <w:sz w:val="26"/>
              <w:szCs w:val="26"/>
            </w:rPr>
            <w:lastRenderedPageBreak/>
            <w:fldChar w:fldCharType="end"/>
          </w:r>
        </w:p>
      </w:sdtContent>
    </w:sdt>
    <w:p xmlns:wp14="http://schemas.microsoft.com/office/word/2010/wordml" w:rsidR="00737B8D" w:rsidRDefault="00737B8D" w14:paraId="64F0B823" wp14:textId="77777777">
      <w:pPr>
        <w:sectPr w:rsidR="00737B8D">
          <w:pgSz w:w="12240" w:h="15840" w:orient="portrait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xmlns:wp14="http://schemas.microsoft.com/office/word/2010/wordml" w:rsidR="00737B8D" w:rsidRDefault="00C31A52" w14:paraId="1842C977" wp14:textId="77777777">
      <w:pPr>
        <w:pStyle w:val="Ttulo1"/>
      </w:pPr>
      <w:bookmarkStart w:name="_Toc491363060" w:id="0"/>
      <w:r>
        <w:lastRenderedPageBreak/>
        <w:t>Introdução</w:t>
      </w:r>
      <w:bookmarkEnd w:id="0"/>
    </w:p>
    <w:p xmlns:wp14="http://schemas.microsoft.com/office/word/2010/wordml" w:rsidR="00737B8D" w:rsidP="00C31A52" w:rsidRDefault="00C31A52" w14:paraId="16E4BED3" wp14:textId="77777777">
      <w:pPr>
        <w:pStyle w:val="Ttulo2"/>
      </w:pPr>
      <w:bookmarkStart w:name="_Toc491363061" w:id="1"/>
      <w:r>
        <w:t>Objetivos</w:t>
      </w:r>
      <w:bookmarkEnd w:id="1"/>
    </w:p>
    <w:p xmlns:wp14="http://schemas.microsoft.com/office/word/2010/wordml" w:rsidRPr="00ED4AB8" w:rsidR="00ED4AB8" w:rsidP="00ED4AB8" w:rsidRDefault="00ED4AB8" w14:paraId="069C4981" wp14:textId="77777777">
      <w:pPr>
        <w:spacing w:after="0"/>
        <w:jc w:val="both"/>
        <w:rPr>
          <w:sz w:val="24"/>
        </w:rPr>
      </w:pPr>
      <w:r w:rsidRPr="00ED4AB8">
        <w:rPr>
          <w:sz w:val="24"/>
        </w:rPr>
        <w:t xml:space="preserve">Construção de um robô autônomo seguidor de linha, microcontrolado com o apoio de sensores e técnicas de controle. </w:t>
      </w:r>
    </w:p>
    <w:p xmlns:wp14="http://schemas.microsoft.com/office/word/2010/wordml" w:rsidRPr="00ED4AB8" w:rsidR="00ED4AB8" w:rsidP="00ED4AB8" w:rsidRDefault="00ED4AB8" w14:paraId="1FB0F2A7" wp14:textId="77777777">
      <w:pPr>
        <w:jc w:val="both"/>
        <w:rPr>
          <w:sz w:val="24"/>
        </w:rPr>
      </w:pPr>
      <w:r w:rsidRPr="00ED4AB8">
        <w:rPr>
          <w:sz w:val="24"/>
        </w:rPr>
        <w:t>Montar um modelo para ser seguido posteriormente por novos integrantes da equipe.</w:t>
      </w:r>
    </w:p>
    <w:p xmlns:wp14="http://schemas.microsoft.com/office/word/2010/wordml" w:rsidR="00ED4AB8" w:rsidP="00ED4AB8" w:rsidRDefault="00ED4AB8" w14:paraId="6E0F6CCA" wp14:textId="77777777">
      <w:pPr>
        <w:pStyle w:val="Ttulo2"/>
      </w:pPr>
      <w:bookmarkStart w:name="_Toc491363062" w:id="2"/>
      <w:r>
        <w:t>Expectativas da Equipe</w:t>
      </w:r>
      <w:bookmarkEnd w:id="2"/>
    </w:p>
    <w:p xmlns:wp14="http://schemas.microsoft.com/office/word/2010/wordml" w:rsidRPr="00ED4AB8" w:rsidR="00ED4AB8" w:rsidP="00ED4AB8" w:rsidRDefault="00ED4AB8" w14:paraId="00039326" wp14:textId="77777777">
      <w:pPr>
        <w:rPr>
          <w:sz w:val="24"/>
        </w:rPr>
      </w:pPr>
      <w:r w:rsidRPr="00ED4AB8">
        <w:rPr>
          <w:sz w:val="24"/>
        </w:rPr>
        <w:t xml:space="preserve">A equipe espera figurar entre os 10 </w:t>
      </w:r>
      <w:r>
        <w:rPr>
          <w:sz w:val="24"/>
        </w:rPr>
        <w:t>primeiros lugares da Winter Challenge.</w:t>
      </w:r>
    </w:p>
    <w:p xmlns:wp14="http://schemas.microsoft.com/office/word/2010/wordml" w:rsidR="00737B8D" w:rsidRDefault="00CC610C" w14:paraId="726F0CE1" wp14:textId="77777777">
      <w:pPr>
        <w:pStyle w:val="Ttulo1"/>
      </w:pPr>
      <w:bookmarkStart w:name="_Toc491363063" w:id="3"/>
      <w:r>
        <w:t>Modelo</w:t>
      </w:r>
      <w:r w:rsidR="00C31A52">
        <w:t xml:space="preserve"> do </w:t>
      </w:r>
      <w:r w:rsidR="00ED4AB8">
        <w:t>Redondo Compacto</w:t>
      </w:r>
      <w:bookmarkEnd w:id="3"/>
    </w:p>
    <w:p xmlns:wp14="http://schemas.microsoft.com/office/word/2010/wordml" w:rsidR="00737B8D" w:rsidRDefault="00C31A52" w14:paraId="097A559C" wp14:textId="77777777">
      <w:pPr>
        <w:pStyle w:val="Ttulo2"/>
      </w:pPr>
      <w:bookmarkStart w:name="_Toc491363064" w:id="4"/>
      <w:r>
        <w:t>Design</w:t>
      </w:r>
      <w:bookmarkEnd w:id="4"/>
    </w:p>
    <w:p xmlns:wp14="http://schemas.microsoft.com/office/word/2010/wordml" w:rsidRPr="00085C2C" w:rsidR="00085C2C" w:rsidP="00085C2C" w:rsidRDefault="00085C2C" w14:paraId="4BFB0A99" wp14:textId="77777777">
      <w:r>
        <w:t xml:space="preserve">Neste modelo, </w:t>
      </w:r>
      <w:r w:rsidR="00C27D21">
        <w:t>possuímos uma placa (PCB) circular com cortes para as rodas e futuro anexo de roldana para sustentação.</w:t>
      </w:r>
    </w:p>
    <w:p xmlns:wp14="http://schemas.microsoft.com/office/word/2010/wordml" w:rsidR="00D22B3B" w:rsidP="00D22B3B" w:rsidRDefault="00D22B3B" w14:paraId="56BA4CF2" wp14:textId="77777777">
      <w:pPr>
        <w:keepNext/>
      </w:pPr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54799216" wp14:editId="56E62F88">
            <wp:extent cx="3781425" cy="209836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dondo compacto isometric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517" cy="214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22B3B" w:rsidR="00D22B3B" w:rsidP="00D22B3B" w:rsidRDefault="00D22B3B" w14:paraId="4BDFA18D" wp14:textId="77777777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85C2C">
        <w:rPr>
          <w:noProof/>
        </w:rPr>
        <w:t>1</w:t>
      </w:r>
      <w:r>
        <w:fldChar w:fldCharType="end"/>
      </w:r>
      <w:r w:rsidR="00271A06">
        <w:t>- Modelo</w:t>
      </w:r>
      <w:bookmarkStart w:name="_GoBack" w:id="5"/>
      <w:bookmarkEnd w:id="5"/>
      <w:r>
        <w:t xml:space="preserve"> 3D</w:t>
      </w:r>
    </w:p>
    <w:p xmlns:wp14="http://schemas.microsoft.com/office/word/2010/wordml" w:rsidR="00D603A9" w:rsidP="00D603A9" w:rsidRDefault="00D603A9" w14:paraId="43BC9ACF" wp14:textId="77777777">
      <w:pPr>
        <w:pStyle w:val="Ttulo3"/>
      </w:pPr>
      <w:r>
        <w:t>Rodas</w:t>
      </w:r>
    </w:p>
    <w:p xmlns:wp14="http://schemas.microsoft.com/office/word/2010/wordml" w:rsidRPr="00D603A9" w:rsidR="00D603A9" w:rsidP="00D603A9" w:rsidRDefault="00D603A9" w14:paraId="66E45866" wp14:textId="77777777">
      <w:pPr>
        <w:jc w:val="both"/>
        <w:rPr>
          <w:color w:val="000000"/>
          <w:sz w:val="24"/>
          <w:szCs w:val="24"/>
        </w:rPr>
      </w:pPr>
      <w:r w:rsidRPr="00D603A9">
        <w:rPr>
          <w:color w:val="000000"/>
          <w:sz w:val="24"/>
          <w:szCs w:val="24"/>
        </w:rPr>
        <w:t xml:space="preserve">Não houve muita documentação científica na internet sobre a construção de robôs seguidores de linhas, contudo, já existem modelos consolidados e que estão prontos para serem somente programados. Foi feita uma pesquisa e o modelo Redondo compacto é encontrado sendo produzido pela empresa Polulu Robotics and Eletronics. Esta empresa fabrica o robô chamado Polulu 3pi robot, que tem o mesmo design que o estipulado. Já existe o chassi do robô pronto para esse robô disponível comercialmente, ele se chama </w:t>
      </w:r>
      <w:bookmarkStart w:name="page_title" w:id="6"/>
      <w:bookmarkEnd w:id="6"/>
      <w:r w:rsidRPr="00D603A9">
        <w:rPr>
          <w:color w:val="000000"/>
          <w:sz w:val="24"/>
          <w:szCs w:val="24"/>
        </w:rPr>
        <w:t xml:space="preserve">Romi Chassis Kit e suas configurações são bem rotineiras. Existe também duas configurações disponíveis, sendo o </w:t>
      </w:r>
      <w:bookmarkStart w:name="page_title1" w:id="7"/>
      <w:bookmarkEnd w:id="7"/>
      <w:r w:rsidRPr="00D603A9">
        <w:rPr>
          <w:color w:val="000000"/>
          <w:sz w:val="24"/>
          <w:szCs w:val="24"/>
        </w:rPr>
        <w:t xml:space="preserve">Elenco 21-881 e o </w:t>
      </w:r>
      <w:bookmarkStart w:name="page_title2" w:id="8"/>
      <w:bookmarkEnd w:id="8"/>
      <w:r w:rsidRPr="00D603A9">
        <w:rPr>
          <w:color w:val="000000"/>
          <w:sz w:val="24"/>
          <w:szCs w:val="24"/>
        </w:rPr>
        <w:t>Elenco 21-880, ambos seguidores de trilha e do mesmo site Polulu.</w:t>
      </w:r>
    </w:p>
    <w:p xmlns:wp14="http://schemas.microsoft.com/office/word/2010/wordml" w:rsidRPr="00D603A9" w:rsidR="00D603A9" w:rsidP="00D603A9" w:rsidRDefault="00D603A9" w14:paraId="3F02AFCA" wp14:textId="77777777">
      <w:pPr>
        <w:jc w:val="both"/>
      </w:pPr>
      <w:r w:rsidRPr="00D603A9">
        <w:rPr>
          <w:color w:val="000000"/>
          <w:sz w:val="24"/>
          <w:szCs w:val="24"/>
        </w:rPr>
        <w:lastRenderedPageBreak/>
        <w:t>As rodas escolhidas foram as de 52mm, com o preço de até R$ 3,00. Ela está disponível no site da Usina Info e é uma boa forma de testarmos se funcionará, com um baixo custo. Caso não funcione, poderemos optar pela impressão do modelo 3D da roda, fazendo assim um trabalho personalizável.</w:t>
      </w:r>
    </w:p>
    <w:p xmlns:wp14="http://schemas.microsoft.com/office/word/2010/wordml" w:rsidR="00C31A52" w:rsidP="00C31A52" w:rsidRDefault="00C31A52" w14:paraId="64012E98" wp14:textId="77777777">
      <w:pPr>
        <w:pStyle w:val="Ttulo2"/>
      </w:pPr>
      <w:bookmarkStart w:name="_Toc491363065" w:id="9"/>
      <w:r>
        <w:t>Circuitos Eletrônicos Utilizados</w:t>
      </w:r>
      <w:bookmarkEnd w:id="9"/>
    </w:p>
    <w:p xmlns:wp14="http://schemas.microsoft.com/office/word/2010/wordml" w:rsidRPr="00ED4AB8" w:rsidR="00ED4AB8" w:rsidP="00ED4AB8" w:rsidRDefault="00ED4AB8" w14:paraId="1DD3C81B" wp14:textId="77777777">
      <w:pPr>
        <w:pStyle w:val="Ttulo3"/>
      </w:pPr>
      <w:r>
        <w:t>Driver de Motor</w:t>
      </w:r>
    </w:p>
    <w:p xmlns:wp14="http://schemas.microsoft.com/office/word/2010/wordml" w:rsidRPr="00ED4AB8" w:rsidR="00ED4AB8" w:rsidP="538E7864" w:rsidRDefault="00ED4AB8" w14:paraId="401FA083" wp14:textId="77777777" wp14:noSpellErr="1">
      <w:pPr>
        <w:jc w:val="both"/>
        <w:rPr>
          <w:sz w:val="24"/>
          <w:szCs w:val="24"/>
        </w:rPr>
      </w:pPr>
      <w:r w:rsidRPr="538E7864" w:rsidR="538E7864">
        <w:rPr>
          <w:sz w:val="24"/>
          <w:szCs w:val="24"/>
        </w:rPr>
        <w:t>Somando o controle por PWM e o circuito de Ponte H obtemos um drive de motor completo para aplicações em robótica e automação. Portanto, podemos construir esse aparato a partir de transistores arranjados em ponte H e controlados por um sinal PWM gerado por um microcontrolador. No entanto, um projeto desse não exige apenas o conhecimento da lógica de chaveamento e controle de p</w:t>
      </w:r>
      <w:r w:rsidRPr="538E7864" w:rsidR="538E7864">
        <w:rPr>
          <w:rFonts w:ascii="gram" w:hAnsi="gram" w:eastAsia="gram" w:cs="gram"/>
          <w:sz w:val="24"/>
          <w:szCs w:val="24"/>
        </w:rPr>
        <w:t>ulsos, mas tam</w:t>
      </w:r>
      <w:r w:rsidRPr="538E7864" w:rsidR="538E7864">
        <w:rPr>
          <w:sz w:val="24"/>
          <w:szCs w:val="24"/>
        </w:rPr>
        <w:t>bém todo um estudo sobre o funcionamento dos transistores, bem como uma pesquisa de mercado sobre seus diversos modelos e inúmeros teste para adaptação em nosso projeto. Por sorte, existem muitos CI's no mercados que funcionam como drive para motores utilizando essa lógica, economizando tempo na construção e evitando mal funcionamento do projeto.</w:t>
      </w:r>
    </w:p>
    <w:p xmlns:wp14="http://schemas.microsoft.com/office/word/2010/wordml" w:rsidRPr="00ED4AB8" w:rsidR="00ED4AB8" w:rsidP="007850F7" w:rsidRDefault="00ED4AB8" w14:paraId="33CFB85B" wp14:textId="77777777">
      <w:pPr>
        <w:jc w:val="both"/>
      </w:pPr>
      <w:r w:rsidRPr="00ED4AB8">
        <w:rPr>
          <w:sz w:val="24"/>
        </w:rPr>
        <w:t xml:space="preserve">O driver de motor escolhido é o </w:t>
      </w:r>
      <w:r w:rsidRPr="00ED4AB8">
        <w:rPr>
          <w:b/>
          <w:sz w:val="24"/>
        </w:rPr>
        <w:t>L298N</w:t>
      </w:r>
      <w:r w:rsidRPr="00ED4AB8">
        <w:rPr>
          <w:sz w:val="24"/>
        </w:rPr>
        <w:t>, com especificações: corrente de saída de até 2 A, tensão de saída de até 46 V e não possui diodos de proteção, o qual será feito na concepção do circuito.</w:t>
      </w:r>
    </w:p>
    <w:p xmlns:wp14="http://schemas.microsoft.com/office/word/2010/wordml" w:rsidR="00C31A52" w:rsidP="00C31A52" w:rsidRDefault="00231F93" w14:paraId="467C6E67" wp14:textId="77777777">
      <w:pPr>
        <w:pStyle w:val="Ttulo2"/>
      </w:pPr>
      <w:bookmarkStart w:name="_Toc491363066" w:id="10"/>
      <w:r>
        <w:t>Baterias</w:t>
      </w:r>
      <w:bookmarkEnd w:id="10"/>
    </w:p>
    <w:p xmlns:wp14="http://schemas.microsoft.com/office/word/2010/wordml" w:rsidRPr="00231F93" w:rsidR="00231F93" w:rsidP="00231F93" w:rsidRDefault="00231F93" w14:paraId="00FA6F41" wp14:textId="77777777"/>
    <w:p xmlns:wp14="http://schemas.microsoft.com/office/word/2010/wordml" w:rsidR="00C31A52" w:rsidP="00C31A52" w:rsidRDefault="00C31A52" w14:paraId="2ADAED33" wp14:textId="77777777">
      <w:pPr>
        <w:pStyle w:val="Ttulo2"/>
      </w:pPr>
      <w:bookmarkStart w:name="_Toc491363067" w:id="11"/>
      <w:r>
        <w:t>Sensores e atuadores</w:t>
      </w:r>
      <w:bookmarkEnd w:id="11"/>
    </w:p>
    <w:p xmlns:wp14="http://schemas.microsoft.com/office/word/2010/wordml" w:rsidRPr="007850F7" w:rsidR="007850F7" w:rsidP="007850F7" w:rsidRDefault="007850F7" w14:paraId="1E9740D7" wp14:textId="77777777">
      <w:pPr>
        <w:pStyle w:val="Ttulo3"/>
      </w:pPr>
      <w:r>
        <w:t>Sensores Infravermelhos</w:t>
      </w:r>
    </w:p>
    <w:p xmlns:wp14="http://schemas.microsoft.com/office/word/2010/wordml" w:rsidR="00C521AE" w:rsidP="00C521AE" w:rsidRDefault="00C521AE" w14:paraId="7DD0AD94" wp14:textId="77777777">
      <w:pPr>
        <w:jc w:val="both"/>
        <w:rPr>
          <w:sz w:val="24"/>
        </w:rPr>
      </w:pPr>
      <w:r w:rsidRPr="00C521AE">
        <w:rPr>
          <w:sz w:val="24"/>
        </w:rPr>
        <w:t xml:space="preserve">Serão utilizados sensores Infravermelho, com duas possibilidades: o SMD, </w:t>
      </w:r>
      <w:r w:rsidRPr="00C521AE">
        <w:rPr>
          <w:b/>
          <w:sz w:val="24"/>
        </w:rPr>
        <w:t>QRE1113/1114</w:t>
      </w:r>
      <w:r w:rsidRPr="00C521AE">
        <w:rPr>
          <w:sz w:val="24"/>
        </w:rPr>
        <w:t xml:space="preserve"> ou o </w:t>
      </w:r>
      <w:r w:rsidRPr="00C521AE">
        <w:rPr>
          <w:b/>
          <w:sz w:val="24"/>
        </w:rPr>
        <w:t>componente discreto</w:t>
      </w:r>
      <w:r w:rsidRPr="00C521AE">
        <w:rPr>
          <w:sz w:val="24"/>
        </w:rPr>
        <w:t>, com LEDs, o qual já possuímos.</w:t>
      </w:r>
      <w:r>
        <w:rPr>
          <w:sz w:val="24"/>
        </w:rPr>
        <w:t xml:space="preserve"> Foi decidida a topologia com 8 sensores, conforme a figura abaixo:</w:t>
      </w:r>
    </w:p>
    <w:p xmlns:wp14="http://schemas.microsoft.com/office/word/2010/wordml" w:rsidR="00C521AE" w:rsidP="00C521AE" w:rsidRDefault="00C521AE" w14:paraId="7E6E6E08" wp14:textId="77777777">
      <w:pPr>
        <w:jc w:val="center"/>
        <w:rPr>
          <w:sz w:val="24"/>
        </w:rPr>
      </w:pPr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57BA5091" wp14:editId="21B1B48D">
            <wp:extent cx="3190875" cy="14866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936" t="37628" r="61859" b="38997"/>
                    <a:stretch/>
                  </pic:blipFill>
                  <pic:spPr bwMode="auto">
                    <a:xfrm>
                      <a:off x="0" y="0"/>
                      <a:ext cx="3196420" cy="1489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6617B49C" w:rsidP="538E7864" w:rsidRDefault="6617B49C" w14:paraId="1D037516" w14:noSpellErr="1" w14:textId="4A1EB125">
      <w:pPr>
        <w:pStyle w:val="Ttulo3"/>
        <w:rPr>
          <w:rFonts w:ascii="gram" w:hAnsi="gram" w:eastAsia="gram" w:cs="gram"/>
        </w:rPr>
      </w:pPr>
    </w:p>
    <w:p w:rsidR="6C6A1693" w:rsidP="6C6A1693" w:rsidRDefault="6C6A1693" w14:noSpellErr="1" w14:paraId="7E1F5F00" w14:textId="20254143">
      <w:pPr>
        <w:pStyle w:val="Normal"/>
      </w:pPr>
    </w:p>
    <w:p w:rsidR="6C6A1693" w:rsidP="6C6A1693" w:rsidRDefault="6C6A1693" w14:noSpellErr="1" w14:paraId="07126E1D" w14:textId="41B8F203">
      <w:pPr>
        <w:pStyle w:val="Normal"/>
      </w:pPr>
    </w:p>
    <w:p w:rsidR="6C6A1693" w:rsidP="6C6A1693" w:rsidRDefault="6C6A1693" w14:noSpellErr="1" w14:paraId="5BB39719" w14:textId="3DBF0F08">
      <w:pPr>
        <w:pStyle w:val="Normal"/>
      </w:pPr>
    </w:p>
    <w:p w:rsidR="6617B49C" w:rsidP="538E7864" w:rsidRDefault="6617B49C" w14:paraId="187F0BD5" w14:textId="1497A554" w14:noSpellErr="1">
      <w:pPr>
        <w:pStyle w:val="Ttulo3"/>
        <w:rPr>
          <w:rFonts w:ascii="Garamond (Corpo)" w:hAnsi="Garamond (Corpo)" w:eastAsia="Garamond (Corpo)" w:cs="Garamond (Corpo)"/>
          <w:sz w:val="24"/>
          <w:szCs w:val="24"/>
        </w:rPr>
      </w:pPr>
    </w:p>
    <w:p xmlns:wp14="http://schemas.microsoft.com/office/word/2010/wordml" w:rsidR="00C521AE" w:rsidP="538E7864" w:rsidRDefault="00C521AE" w14:paraId="7EDE4C6E" wp14:textId="77777777" wp14:noSpellErr="1">
      <w:pPr>
        <w:pStyle w:val="Ttulo3"/>
        <w:rPr>
          <w:rFonts w:ascii="Garamond (Corpo)" w:hAnsi="Garamond (Corpo)" w:eastAsia="Garamond (Corpo)" w:cs="Garamond (Corpo)"/>
          <w:sz w:val="24"/>
          <w:szCs w:val="24"/>
        </w:rPr>
      </w:pPr>
      <w:r w:rsidRPr="538E7864" w:rsidR="538E7864">
        <w:rPr>
          <w:rFonts w:ascii="Garamond (Corpo)" w:hAnsi="Garamond (Corpo)" w:eastAsia="Garamond (Corpo)" w:cs="Garamond (Corpo)"/>
          <w:sz w:val="24"/>
          <w:szCs w:val="24"/>
        </w:rPr>
        <w:t>Motores</w:t>
      </w:r>
    </w:p>
    <w:p xmlns:wp14="http://schemas.microsoft.com/office/word/2010/wordml" w:rsidR="00C521AE" w:rsidP="538E7864" w:rsidRDefault="00C521AE" w14:paraId="649D9972" wp14:textId="77777777" wp14:noSpellErr="1">
      <w:pPr>
        <w:rPr>
          <w:rFonts w:ascii="Garamond (Corpo)" w:hAnsi="Garamond (Corpo)" w:eastAsia="Garamond (Corpo)" w:cs="Garamond (Corpo)"/>
          <w:sz w:val="24"/>
          <w:szCs w:val="24"/>
        </w:rPr>
      </w:pPr>
      <w:r w:rsidRPr="538E7864" w:rsidR="538E7864">
        <w:rPr>
          <w:rFonts w:ascii="Garamond (Corpo)" w:hAnsi="Garamond (Corpo)" w:eastAsia="Garamond (Corpo)" w:cs="Garamond (Corpo)"/>
          <w:sz w:val="22"/>
          <w:szCs w:val="22"/>
        </w:rPr>
        <w:t xml:space="preserve">O modelo decidido pela equipe foi </w:t>
      </w:r>
      <w:r w:rsidRPr="538E7864" w:rsidR="538E7864">
        <w:rPr>
          <w:rFonts w:ascii="Garamond (Corpo)" w:hAnsi="Garamond (Corpo)" w:eastAsia="Garamond (Corpo)" w:cs="Garamond (Corpo)"/>
          <w:sz w:val="22"/>
          <w:szCs w:val="22"/>
        </w:rPr>
        <w:t>o</w:t>
      </w:r>
      <w:r w:rsidRPr="538E7864" w:rsidR="538E7864">
        <w:rPr>
          <w:rFonts w:ascii="Garamond (Corpo)" w:hAnsi="Garamond (Corpo)" w:eastAsia="Garamond (Corpo)" w:cs="Garamond (Corpo)"/>
          <w:b w:val="1"/>
          <w:bCs w:val="1"/>
          <w:sz w:val="22"/>
          <w:szCs w:val="22"/>
        </w:rPr>
        <w:t xml:space="preserve"> motor DC de 3-6V</w:t>
      </w:r>
      <w:r w:rsidRPr="538E7864" w:rsidR="538E7864">
        <w:rPr>
          <w:rFonts w:ascii="Garamond (Corpo)" w:hAnsi="Garamond (Corpo)" w:eastAsia="Garamond (Corpo)" w:cs="Garamond (Corpo)"/>
          <w:sz w:val="22"/>
          <w:szCs w:val="22"/>
        </w:rPr>
        <w:t xml:space="preserve">, com especificações: </w:t>
      </w:r>
    </w:p>
    <w:tbl>
      <w:tblPr>
        <w:tblStyle w:val="FinancialTable"/>
        <w:tblW w:w="6207" w:type="dxa"/>
        <w:jc w:val="center"/>
        <w:tblInd w:w="0" w:type="dxa"/>
        <w:tblLook w:val="04A0" w:firstRow="1" w:lastRow="0" w:firstColumn="1" w:lastColumn="0" w:noHBand="0" w:noVBand="1"/>
      </w:tblPr>
      <w:tblGrid>
        <w:gridCol w:w="3152"/>
        <w:gridCol w:w="3055"/>
      </w:tblGrid>
      <w:tr xmlns:wp14="http://schemas.microsoft.com/office/word/2010/wordml" w:rsidR="00C521AE" w:rsidTr="6C6A1693" w14:paraId="28614FE1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  <w:tcMar/>
            <w:vAlign w:val="top"/>
          </w:tcPr>
          <w:p w:rsidR="00C521AE" w:rsidP="538E7864" w:rsidRDefault="00C521AE" w14:paraId="4015DD41" wp14:textId="76D94765" wp14:noSpellErr="1">
            <w:pPr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sz w:val="22"/>
                <w:szCs w:val="22"/>
              </w:rPr>
              <w:t>Características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5" w:type="dxa"/>
            <w:tcMar/>
            <w:vAlign w:val="top"/>
          </w:tcPr>
          <w:p w:rsidR="00C521AE" w:rsidP="6C6A1693" w:rsidRDefault="00C521AE" w14:paraId="686B6C45" w14:noSpellErr="1" wp14:textId="5264E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 w:rsidRPr="6C6A1693" w:rsidR="6C6A1693">
              <w:rPr>
                <w:rFonts w:ascii="Garamond (Corpo)" w:hAnsi="Garamond (Corpo)" w:eastAsia="Garamond (Corpo)" w:cs="Garamond (Corpo)"/>
                <w:sz w:val="22"/>
                <w:szCs w:val="22"/>
              </w:rPr>
              <w:t>Especificações</w:t>
            </w:r>
          </w:p>
        </w:tc>
      </w:tr>
      <w:tr xmlns:wp14="http://schemas.microsoft.com/office/word/2010/wordml" w:rsidR="00C521AE" w:rsidTr="6C6A1693" w14:paraId="5D2ED6C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  <w:tcMar/>
            <w:vAlign w:val="top"/>
          </w:tcPr>
          <w:p w:rsidR="00C521AE" w:rsidP="538E7864" w:rsidRDefault="00C521AE" w14:paraId="3CF18C84" wp14:textId="22CDFE72" wp14:noSpellErr="1">
            <w:pPr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sz w:val="22"/>
                <w:szCs w:val="22"/>
              </w:rPr>
              <w:t>Tamanho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5" w:type="dxa"/>
            <w:tcMar/>
            <w:vAlign w:val="top"/>
          </w:tcPr>
          <w:p w:rsidR="00C521AE" w:rsidP="538E7864" w:rsidRDefault="00C521AE" w14:paraId="032334FE" wp14:textId="181B6B40" wp14:noSpellErr="1"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 xml:space="preserve">5,1 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x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 xml:space="preserve"> 42 x 22,7 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(mm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)</w:t>
            </w:r>
          </w:p>
        </w:tc>
      </w:tr>
      <w:tr xmlns:wp14="http://schemas.microsoft.com/office/word/2010/wordml" w:rsidR="00C521AE" w:rsidTr="6C6A1693" w14:paraId="04E543FA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  <w:tcMar/>
            <w:vAlign w:val="top"/>
          </w:tcPr>
          <w:p w:rsidR="00C521AE" w:rsidP="538E7864" w:rsidRDefault="00C521AE" w14:paraId="35E9D34D" wp14:textId="65091C4B" wp14:noSpellErr="1">
            <w:pPr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sz w:val="22"/>
                <w:szCs w:val="22"/>
              </w:rPr>
              <w:t>Peso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5" w:type="dxa"/>
            <w:tcMar/>
            <w:vAlign w:val="top"/>
          </w:tcPr>
          <w:p w:rsidR="00C521AE" w:rsidP="538E7864" w:rsidRDefault="00C521AE" w14:paraId="726B9BF5" wp14:textId="108D6F54" wp14:noSpellErr="1">
            <w:pPr>
              <w:pStyle w:val="Normal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29g</w:t>
            </w:r>
          </w:p>
        </w:tc>
      </w:tr>
      <w:tr xmlns:wp14="http://schemas.microsoft.com/office/word/2010/wordml" w:rsidR="00C521AE" w:rsidTr="6C6A1693" w14:paraId="0309DD1F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  <w:tcMar/>
            <w:vAlign w:val="top"/>
          </w:tcPr>
          <w:p w:rsidR="00C521AE" w:rsidP="538E7864" w:rsidRDefault="00C521AE" w14:paraId="06C85C2E" wp14:textId="6972B3AC" wp14:noSpellErr="1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Diâmetro externo do eixo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5" w:type="dxa"/>
            <w:tcMar/>
            <w:vAlign w:val="top"/>
          </w:tcPr>
          <w:p w:rsidR="00C521AE" w:rsidP="538E7864" w:rsidRDefault="00C521AE" w14:paraId="133090A8" wp14:textId="3F47E681" wp14:noSpellErr="1"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Diâmetro externo do eixo</w:t>
            </w:r>
          </w:p>
        </w:tc>
      </w:tr>
      <w:tr xmlns:wp14="http://schemas.microsoft.com/office/word/2010/wordml" w:rsidR="00C521AE" w:rsidTr="6C6A1693" w14:paraId="05C68E96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  <w:tcMar/>
            <w:vAlign w:val="top"/>
          </w:tcPr>
          <w:p w:rsidR="00C521AE" w:rsidP="538E7864" w:rsidRDefault="00C521AE" w14:paraId="5B56163D" wp14:textId="3C97B0C0" wp14:noSpellErr="1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Diâmetro externo do eixo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5" w:type="dxa"/>
            <w:tcMar/>
            <w:vAlign w:val="top"/>
          </w:tcPr>
          <w:p w:rsidR="00C521AE" w:rsidP="538E7864" w:rsidRDefault="00C521AE" w14:paraId="0EAF4093" wp14:textId="53B399D8" wp14:noSpellErr="1">
            <w:pPr>
              <w:pStyle w:val="Normal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3 a 6V</w:t>
            </w:r>
          </w:p>
        </w:tc>
      </w:tr>
      <w:tr w:rsidR="7FA3DB63" w:rsidTr="6C6A1693" w14:paraId="28A5AE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  <w:tcMar/>
            <w:vAlign w:val="top"/>
          </w:tcPr>
          <w:p w:rsidR="7FA3DB63" w:rsidP="538E7864" w:rsidRDefault="7FA3DB63" w14:paraId="07E92DAE" w14:textId="7335DA9D" w14:noSpellErr="1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Relação de transmissão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5" w:type="dxa"/>
            <w:tcMar/>
            <w:vAlign w:val="top"/>
          </w:tcPr>
          <w:p w:rsidR="7FA3DB63" w:rsidP="538E7864" w:rsidRDefault="7FA3DB63" w14:paraId="1F2D8B2D" w14:textId="78465591" w14:noSpellErr="1">
            <w:pPr>
              <w:pStyle w:val="Normal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sz w:val="22"/>
                <w:szCs w:val="22"/>
              </w:rPr>
              <w:t>1:120</w:t>
            </w:r>
          </w:p>
        </w:tc>
      </w:tr>
      <w:tr w:rsidR="7FA3DB63" w:rsidTr="6C6A1693" w14:paraId="31B9D3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  <w:tcMar/>
            <w:vAlign w:val="top"/>
          </w:tcPr>
          <w:p w:rsidR="7FA3DB63" w:rsidP="538E7864" w:rsidRDefault="7FA3DB63" w14:paraId="71C6481B" w14:textId="5D407153" w14:noSpellErr="1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Velocidade a 3V (sem carga)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5" w:type="dxa"/>
            <w:tcMar/>
            <w:vAlign w:val="top"/>
          </w:tcPr>
          <w:p w:rsidR="7FA3DB63" w:rsidP="538E7864" w:rsidRDefault="7FA3DB63" w14:paraId="43E8B5BE" w14:textId="1E19E9E9" w14:noSpellErr="1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100rpm</w:t>
            </w:r>
          </w:p>
        </w:tc>
      </w:tr>
      <w:tr w:rsidR="7FA3DB63" w:rsidTr="6C6A1693" w14:paraId="61B8F1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  <w:tcMar/>
            <w:vAlign w:val="top"/>
          </w:tcPr>
          <w:p w:rsidR="7FA3DB63" w:rsidP="538E7864" w:rsidRDefault="7FA3DB63" w14:paraId="0F819675" w14:textId="10618F64" w14:noSpellErr="1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 xml:space="preserve">Corrente 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a 3V (sem carga)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5" w:type="dxa"/>
            <w:tcMar/>
            <w:vAlign w:val="top"/>
          </w:tcPr>
          <w:p w:rsidR="7FA3DB63" w:rsidP="538E7864" w:rsidRDefault="7FA3DB63" w14:paraId="3B120F11" w14:textId="2B5D0389" w14:noSpellErr="1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60mA;</w:t>
            </w:r>
          </w:p>
        </w:tc>
      </w:tr>
      <w:tr w:rsidR="7FA3DB63" w:rsidTr="6C6A1693" w14:paraId="1BA615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  <w:tcMar/>
            <w:vAlign w:val="top"/>
          </w:tcPr>
          <w:p w:rsidR="7FA3DB63" w:rsidP="538E7864" w:rsidRDefault="7FA3DB63" w14:paraId="7F1E45DE" w14:textId="42433CE4" w14:noSpellErr="1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 xml:space="preserve">Corrente 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a 3V (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co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m carga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5" w:type="dxa"/>
            <w:tcMar/>
            <w:vAlign w:val="top"/>
          </w:tcPr>
          <w:p w:rsidR="7FA3DB63" w:rsidP="538E7864" w:rsidRDefault="7FA3DB63" w14:paraId="05719D92" w14:textId="1AE1288A" w14:noSpellErr="1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2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60mA;</w:t>
            </w:r>
          </w:p>
        </w:tc>
      </w:tr>
      <w:tr w:rsidR="7FA3DB63" w:rsidTr="6C6A1693" w14:paraId="1939ED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  <w:tcMar/>
            <w:vAlign w:val="top"/>
          </w:tcPr>
          <w:p w:rsidR="7FA3DB63" w:rsidP="538E7864" w:rsidRDefault="7FA3DB63" w14:paraId="1AA8C637" w14:textId="7D5DFC39" w14:noSpellErr="1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Torque a 3V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5" w:type="dxa"/>
            <w:tcMar/>
            <w:vAlign w:val="top"/>
          </w:tcPr>
          <w:p w:rsidR="7FA3DB63" w:rsidP="538E7864" w:rsidRDefault="7FA3DB63" w14:paraId="490507AB" w14:noSpellErr="1" w14:textId="1985FCC2">
            <w:pPr>
              <w:pStyle w:val="Normal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sz w:val="22"/>
                <w:szCs w:val="22"/>
              </w:rPr>
              <w:t>1.20 k</w:t>
            </w:r>
            <w:r w:rsidRPr="538E7864" w:rsidR="538E7864">
              <w:rPr>
                <w:rFonts w:ascii="Garamond (Corpo)" w:hAnsi="Garamond (Corpo)" w:eastAsia="Garamond (Corpo)" w:cs="Garamond (Corpo)"/>
                <w:sz w:val="22"/>
                <w:szCs w:val="22"/>
              </w:rPr>
              <w:t>gf-cm</w:t>
            </w:r>
          </w:p>
        </w:tc>
      </w:tr>
      <w:tr w:rsidR="7FA3DB63" w:rsidTr="6C6A1693" w14:paraId="022F87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  <w:tcMar/>
            <w:vAlign w:val="top"/>
          </w:tcPr>
          <w:p w:rsidR="7FA3DB63" w:rsidP="538E7864" w:rsidRDefault="7FA3DB63" w14:paraId="69171D0B" w14:textId="0BA81094" w14:noSpellErr="1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Velocidade a 6V (sem carga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5" w:type="dxa"/>
            <w:tcMar/>
            <w:vAlign w:val="top"/>
          </w:tcPr>
          <w:p w:rsidR="7FA3DB63" w:rsidP="538E7864" w:rsidRDefault="7FA3DB63" w14:paraId="3BD8DDF4" w14:noSpellErr="1" w14:textId="1ACC1109">
            <w:pPr>
              <w:pStyle w:val="Normal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sz w:val="22"/>
                <w:szCs w:val="22"/>
              </w:rPr>
              <w:t>200 rpm</w:t>
            </w:r>
          </w:p>
        </w:tc>
      </w:tr>
      <w:tr w:rsidR="7FA3DB63" w:rsidTr="6C6A1693" w14:paraId="5D6754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  <w:tcMar/>
            <w:vAlign w:val="top"/>
          </w:tcPr>
          <w:p w:rsidR="7FA3DB63" w:rsidP="538E7864" w:rsidRDefault="7FA3DB63" w14:paraId="7137628E" w14:textId="79D7CC73" w14:noSpellErr="1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 xml:space="preserve">Corrente 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 xml:space="preserve">a 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6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V (sem carga)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5" w:type="dxa"/>
            <w:tcMar/>
            <w:vAlign w:val="top"/>
          </w:tcPr>
          <w:p w:rsidR="7FA3DB63" w:rsidP="538E7864" w:rsidRDefault="7FA3DB63" w14:paraId="2C7AF305" w14:textId="7B861445">
            <w:pPr>
              <w:pStyle w:val="Normal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sz w:val="22"/>
                <w:szCs w:val="22"/>
              </w:rPr>
              <w:t xml:space="preserve">71 </w:t>
            </w:r>
            <w:proofErr w:type="spellStart"/>
            <w:r w:rsidRPr="538E7864" w:rsidR="538E7864">
              <w:rPr>
                <w:rFonts w:ascii="Garamond (Corpo)" w:hAnsi="Garamond (Corpo)" w:eastAsia="Garamond (Corpo)" w:cs="Garamond (Corpo)"/>
                <w:sz w:val="22"/>
                <w:szCs w:val="22"/>
              </w:rPr>
              <w:t>mA</w:t>
            </w:r>
            <w:proofErr w:type="spellEnd"/>
          </w:p>
        </w:tc>
      </w:tr>
      <w:tr w:rsidR="7FA3DB63" w:rsidTr="6C6A1693" w14:paraId="152DD2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  <w:tcMar/>
            <w:vAlign w:val="top"/>
          </w:tcPr>
          <w:p w:rsidR="7FA3DB63" w:rsidP="538E7864" w:rsidRDefault="7FA3DB63" w14:paraId="7C76B640" w14:textId="4A6245E7" w14:noSpellErr="1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 xml:space="preserve">Corrente 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 xml:space="preserve">a 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6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V (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co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m carga</w:t>
            </w: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5" w:type="dxa"/>
            <w:tcMar/>
            <w:vAlign w:val="top"/>
          </w:tcPr>
          <w:p w:rsidR="7FA3DB63" w:rsidP="538E7864" w:rsidRDefault="7FA3DB63" w14:paraId="07317246" w14:textId="09E0A89D">
            <w:pPr>
              <w:pStyle w:val="Normal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sz w:val="22"/>
                <w:szCs w:val="22"/>
              </w:rPr>
              <w:t xml:space="preserve">470 </w:t>
            </w:r>
            <w:proofErr w:type="spellStart"/>
            <w:r w:rsidRPr="538E7864" w:rsidR="538E7864">
              <w:rPr>
                <w:rFonts w:ascii="Garamond (Corpo)" w:hAnsi="Garamond (Corpo)" w:eastAsia="Garamond (Corpo)" w:cs="Garamond (Corpo)"/>
                <w:sz w:val="22"/>
                <w:szCs w:val="22"/>
              </w:rPr>
              <w:t>mA</w:t>
            </w:r>
            <w:proofErr w:type="spellEnd"/>
          </w:p>
        </w:tc>
      </w:tr>
      <w:tr w:rsidR="538E7864" w:rsidTr="6C6A1693" w14:paraId="5642FF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  <w:tcMar/>
            <w:vAlign w:val="top"/>
          </w:tcPr>
          <w:p w:rsidR="538E7864" w:rsidP="538E7864" w:rsidRDefault="538E7864" w14:noSpellErr="1" w14:paraId="6C429BA3" w14:textId="4748E8E0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Torque a 6V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5" w:type="dxa"/>
            <w:tcMar/>
            <w:vAlign w:val="top"/>
          </w:tcPr>
          <w:p w:rsidR="538E7864" w:rsidP="538E7864" w:rsidRDefault="538E7864" w14:noSpellErr="1" w14:paraId="7E37E26D" w14:textId="11C12C6D">
            <w:pPr>
              <w:pStyle w:val="Normal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 w:rsidRPr="538E7864" w:rsidR="538E7864">
              <w:rPr>
                <w:rFonts w:ascii="Garamond (Corpo)" w:hAnsi="Garamond (Corpo)" w:eastAsia="Garamond (Corpo)" w:cs="Garamond (Corpo)"/>
                <w:sz w:val="22"/>
                <w:szCs w:val="22"/>
              </w:rPr>
              <w:t>1.92 kgf-cm</w:t>
            </w:r>
          </w:p>
        </w:tc>
      </w:tr>
    </w:tbl>
    <w:p w:rsidR="538E7864" w:rsidP="6C6A1693" w:rsidRDefault="538E7864" w14:paraId="17FB36F8" w14:noSpellErr="1" w14:textId="2EE3E0D2">
      <w:pPr>
        <w:pStyle w:val="Ttulo2"/>
        <w:rPr>
          <w:rFonts w:ascii="gram" w:hAnsi="gram" w:eastAsia="gram" w:cs="gram"/>
        </w:rPr>
      </w:pPr>
      <w:r w:rsidRPr="6C6A1693" w:rsidR="6C6A1693">
        <w:rPr>
          <w:rFonts w:ascii="gram" w:hAnsi="gram" w:eastAsia="gram" w:cs="gram"/>
        </w:rPr>
        <w:t xml:space="preserve"> </w:t>
      </w:r>
    </w:p>
    <w:p w:rsidR="6C6A1693" w:rsidP="6C6A1693" w:rsidRDefault="6C6A1693" w14:noSpellErr="1" w14:paraId="0F3DA435" w14:textId="621ECE14">
      <w:pPr>
        <w:pStyle w:val="Normal"/>
        <w:rPr>
          <w:rFonts w:ascii="gram" w:hAnsi="gram" w:eastAsia="gram" w:cs="gram"/>
        </w:rPr>
      </w:pPr>
      <w:r w:rsidRPr="6C6A1693" w:rsidR="6C6A1693">
        <w:rPr>
          <w:rFonts w:ascii="gram" w:hAnsi="gram" w:eastAsia="gram" w:cs="gram"/>
        </w:rPr>
        <w:t xml:space="preserve">Além do motor escolhido foram consideradas outras opções. Além de outras </w:t>
      </w:r>
      <w:r w:rsidRPr="6C6A1693" w:rsidR="6C6A1693">
        <w:rPr>
          <w:rFonts w:ascii="gram" w:hAnsi="gram" w:eastAsia="gram" w:cs="gram"/>
        </w:rPr>
        <w:t>opções</w:t>
      </w:r>
      <w:r w:rsidRPr="6C6A1693" w:rsidR="6C6A1693">
        <w:rPr>
          <w:rFonts w:ascii="gram" w:hAnsi="gram" w:eastAsia="gram" w:cs="gram"/>
        </w:rPr>
        <w:t xml:space="preserve"> de motores DC, foi levado em </w:t>
      </w:r>
      <w:r w:rsidRPr="6C6A1693" w:rsidR="6C6A1693">
        <w:rPr>
          <w:rFonts w:ascii="gram" w:hAnsi="gram" w:eastAsia="gram" w:cs="gram"/>
        </w:rPr>
        <w:t>consideração servo</w:t>
      </w:r>
      <w:r w:rsidRPr="6C6A1693" w:rsidR="6C6A1693">
        <w:rPr>
          <w:rFonts w:ascii="gram" w:hAnsi="gram" w:eastAsia="gram" w:cs="gram"/>
        </w:rPr>
        <w:t xml:space="preserve"> motores conforme as tabelas abaixo</w:t>
      </w:r>
      <w:r w:rsidRPr="6C6A1693" w:rsidR="6C6A1693">
        <w:rPr>
          <w:rFonts w:ascii="gram" w:hAnsi="gram" w:eastAsia="gram" w:cs="gram"/>
        </w:rPr>
        <w:t>.</w:t>
      </w:r>
      <w:r w:rsidRPr="6C6A1693" w:rsidR="6C6A1693">
        <w:rPr>
          <w:rFonts w:ascii="gram" w:hAnsi="gram" w:eastAsia="gram" w:cs="gram"/>
        </w:rPr>
        <w:t xml:space="preserve"> </w:t>
      </w:r>
      <w:r>
        <w:br/>
      </w:r>
      <w:r w:rsidRPr="6C6A1693" w:rsidR="6C6A1693">
        <w:rPr>
          <w:rFonts w:ascii="gram" w:hAnsi="gram" w:eastAsia="gram" w:cs="gram"/>
        </w:rPr>
        <w:t xml:space="preserve">O critério decisivo para escolha, levou em consideração, principalmente, o torque e a velocidade de rotação de </w:t>
      </w:r>
      <w:r w:rsidRPr="6C6A1693" w:rsidR="6C6A1693">
        <w:rPr>
          <w:rFonts w:ascii="gram" w:hAnsi="gram" w:eastAsia="gram" w:cs="gram"/>
        </w:rPr>
        <w:t>cada</w:t>
      </w:r>
      <w:r w:rsidRPr="6C6A1693" w:rsidR="6C6A1693">
        <w:rPr>
          <w:rFonts w:ascii="gram" w:hAnsi="gram" w:eastAsia="gram" w:cs="gram"/>
        </w:rPr>
        <w:t xml:space="preserve"> um. </w:t>
      </w:r>
    </w:p>
    <w:tbl>
      <w:tblPr>
        <w:tblStyle w:val="FinancialTab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52"/>
        <w:gridCol w:w="3055"/>
      </w:tblGrid>
      <w:tr w:rsidR="6C6A1693" w:rsidTr="6C6A1693" w14:paraId="43ED64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  <w:tcMar/>
            <w:vAlign w:val="top"/>
          </w:tcPr>
          <w:p w:rsidR="6C6A1693" w:rsidP="6C6A1693" w:rsidRDefault="6C6A1693" w14:noSpellErr="1" w14:paraId="11D88FCD" w14:textId="7EFDECBE">
            <w:pPr>
              <w:pStyle w:val="Normal"/>
              <w:jc w:val="center"/>
              <w:rPr>
                <w:rFonts w:ascii="gram" w:hAnsi="gram" w:eastAsia="gram" w:cs="gram"/>
                <w:noProof w:val="0"/>
                <w:sz w:val="22"/>
                <w:szCs w:val="22"/>
                <w:lang w:val="pt-BR"/>
              </w:rPr>
            </w:pPr>
            <w:r w:rsidRPr="6C6A1693" w:rsidR="6C6A1693">
              <w:rPr>
                <w:rFonts w:ascii="Garamond (Corpo)" w:hAnsi="Garamond (Corpo)" w:eastAsia="Garamond (Corpo)" w:cs="Garamond (Corpo)"/>
                <w:sz w:val="22"/>
                <w:szCs w:val="22"/>
              </w:rPr>
              <w:t>Características</w:t>
            </w:r>
            <w:r w:rsidRPr="6C6A1693" w:rsidR="6C6A1693">
              <w:rPr>
                <w:rFonts w:ascii="Garamond (Corpo)" w:hAnsi="Garamond (Corpo)" w:eastAsia="Garamond (Corpo)" w:cs="Garamond (Corpo)"/>
                <w:sz w:val="22"/>
                <w:szCs w:val="22"/>
              </w:rPr>
              <w:t xml:space="preserve"> </w:t>
            </w:r>
            <w:r w:rsidRPr="6C6A1693" w:rsidR="6C6A1693">
              <w:rPr>
                <w:rFonts w:ascii="gram" w:hAnsi="gram" w:eastAsia="gram" w:cs="gram"/>
                <w:noProof w:val="0"/>
                <w:sz w:val="22"/>
                <w:szCs w:val="22"/>
                <w:lang w:val="pt-BR"/>
              </w:rPr>
              <w:t>Motor</w:t>
            </w:r>
            <w:r w:rsidRPr="6C6A1693" w:rsidR="6C6A1693">
              <w:rPr>
                <w:rFonts w:ascii="gram" w:hAnsi="gram" w:eastAsia="gram" w:cs="gram"/>
                <w:noProof w:val="0"/>
                <w:sz w:val="22"/>
                <w:szCs w:val="22"/>
                <w:lang w:val="pt-BR"/>
              </w:rPr>
              <w:t xml:space="preserve"> DC 12V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5" w:type="dxa"/>
            <w:tcMar/>
            <w:vAlign w:val="top"/>
          </w:tcPr>
          <w:p w:rsidR="6C6A1693" w:rsidP="6C6A1693" w:rsidRDefault="6C6A1693" w14:noSpellErr="1" w14:paraId="3B07F194" w14:textId="5264EB00">
            <w:pPr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 w:rsidRPr="6C6A1693" w:rsidR="6C6A1693">
              <w:rPr>
                <w:rFonts w:ascii="Garamond (Corpo)" w:hAnsi="Garamond (Corpo)" w:eastAsia="Garamond (Corpo)" w:cs="Garamond (Corpo)"/>
                <w:sz w:val="22"/>
                <w:szCs w:val="22"/>
              </w:rPr>
              <w:t>Especificações</w:t>
            </w:r>
          </w:p>
        </w:tc>
      </w:tr>
      <w:tr w:rsidR="6C6A1693" w:rsidTr="6C6A1693" w14:paraId="53614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  <w:tcMar/>
            <w:vAlign w:val="top"/>
          </w:tcPr>
          <w:p w:rsidR="6C6A1693" w:rsidP="6C6A1693" w:rsidRDefault="6C6A1693" w14:noSpellErr="1" w14:paraId="6EEE1AF5" w14:textId="22CDFE72">
            <w:pPr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 w:rsidRPr="6C6A1693" w:rsidR="6C6A1693">
              <w:rPr>
                <w:rFonts w:ascii="Garamond (Corpo)" w:hAnsi="Garamond (Corpo)" w:eastAsia="Garamond (Corpo)" w:cs="Garamond (Corpo)"/>
                <w:sz w:val="22"/>
                <w:szCs w:val="22"/>
              </w:rPr>
              <w:t>Tamanho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5" w:type="dxa"/>
            <w:tcMar/>
            <w:vAlign w:val="top"/>
          </w:tcPr>
          <w:p w:rsidR="6C6A1693" w:rsidP="6C6A1693" w:rsidRDefault="6C6A1693" w14:noSpellErr="1" w14:paraId="3341A1D2" w14:textId="181B6B40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 xml:space="preserve">5,1 </w:t>
            </w:r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x</w:t>
            </w:r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 xml:space="preserve"> 42 x 22,7 </w:t>
            </w:r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(mm</w:t>
            </w:r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)</w:t>
            </w:r>
          </w:p>
        </w:tc>
      </w:tr>
      <w:tr w:rsidR="6C6A1693" w:rsidTr="6C6A1693" w14:paraId="6B517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  <w:tcMar/>
            <w:vAlign w:val="top"/>
          </w:tcPr>
          <w:p w:rsidR="6C6A1693" w:rsidP="6C6A1693" w:rsidRDefault="6C6A1693" w14:noSpellErr="1" w14:paraId="46D2BB20" w14:textId="4AD114DC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 xml:space="preserve">Velocidade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5" w:type="dxa"/>
            <w:tcMar/>
            <w:vAlign w:val="top"/>
          </w:tcPr>
          <w:p w:rsidR="6C6A1693" w:rsidP="6C6A1693" w:rsidRDefault="6C6A1693" w14:noSpellErr="1" w14:paraId="69D12BC3" w14:textId="02021CCF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 xml:space="preserve">3500 </w:t>
            </w:r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rpm</w:t>
            </w:r>
          </w:p>
        </w:tc>
      </w:tr>
      <w:tr w:rsidR="6C6A1693" w:rsidTr="6C6A1693" w14:paraId="764D9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  <w:tcMar/>
            <w:vAlign w:val="top"/>
          </w:tcPr>
          <w:p w:rsidR="6C6A1693" w:rsidP="6C6A1693" w:rsidRDefault="6C6A1693" w14:paraId="6158F8AD" w14:textId="5625A30E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 xml:space="preserve">Corrente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5" w:type="dxa"/>
            <w:tcMar/>
            <w:vAlign w:val="top"/>
          </w:tcPr>
          <w:p w:rsidR="6C6A1693" w:rsidP="6C6A1693" w:rsidRDefault="6C6A1693" w14:paraId="79CF12A0" w14:textId="19C66284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4</w:t>
            </w:r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0</w:t>
            </w:r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 xml:space="preserve"> </w:t>
            </w:r>
            <w:proofErr w:type="spellStart"/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mA</w:t>
            </w:r>
            <w:proofErr w:type="spellEnd"/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;</w:t>
            </w:r>
          </w:p>
        </w:tc>
      </w:tr>
      <w:tr w:rsidR="6C6A1693" w:rsidTr="6C6A1693" w14:paraId="1CABB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  <w:tcMar/>
            <w:vAlign w:val="top"/>
          </w:tcPr>
          <w:p w:rsidR="6C6A1693" w:rsidP="6C6A1693" w:rsidRDefault="6C6A1693" w14:paraId="20E2CA18" w14:textId="6E35D8EE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 xml:space="preserve">Torque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5" w:type="dxa"/>
            <w:tcMar/>
            <w:vAlign w:val="top"/>
          </w:tcPr>
          <w:p w:rsidR="6C6A1693" w:rsidP="6C6A1693" w:rsidRDefault="6C6A1693" w14:paraId="36EC660C" w14:textId="53DAFE67">
            <w:pPr>
              <w:pStyle w:val="Normal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 w:rsidRPr="6C6A1693" w:rsidR="6C6A1693">
              <w:rPr>
                <w:rFonts w:ascii="Garamond (Corpo)" w:hAnsi="Garamond (Corpo)" w:eastAsia="Garamond (Corpo)" w:cs="Garamond (Corpo)"/>
                <w:sz w:val="22"/>
                <w:szCs w:val="22"/>
              </w:rPr>
              <w:t xml:space="preserve">25 </w:t>
            </w:r>
            <w:proofErr w:type="spellStart"/>
            <w:r w:rsidRPr="6C6A1693" w:rsidR="6C6A1693">
              <w:rPr>
                <w:rFonts w:ascii="Garamond (Corpo)" w:hAnsi="Garamond (Corpo)" w:eastAsia="Garamond (Corpo)" w:cs="Garamond (Corpo)"/>
                <w:sz w:val="22"/>
                <w:szCs w:val="22"/>
              </w:rPr>
              <w:t>gf</w:t>
            </w:r>
            <w:proofErr w:type="spellEnd"/>
            <w:r w:rsidRPr="6C6A1693" w:rsidR="6C6A1693">
              <w:rPr>
                <w:rFonts w:ascii="Garamond (Corpo)" w:hAnsi="Garamond (Corpo)" w:eastAsia="Garamond (Corpo)" w:cs="Garamond (Corpo)"/>
                <w:sz w:val="22"/>
                <w:szCs w:val="22"/>
              </w:rPr>
              <w:t>-cm</w:t>
            </w:r>
          </w:p>
        </w:tc>
      </w:tr>
      <w:tr w:rsidR="6C6A1693" w:rsidTr="6C6A1693" w14:paraId="5DD19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  <w:tcMar/>
            <w:vAlign w:val="top"/>
          </w:tcPr>
          <w:p w:rsidR="6C6A1693" w:rsidP="6C6A1693" w:rsidRDefault="6C6A1693" w14:noSpellErr="1" w14:paraId="11FB4AC0" w14:textId="0BA81094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Velocidade a 6V (sem carga</w:t>
            </w:r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5" w:type="dxa"/>
            <w:tcMar/>
            <w:vAlign w:val="top"/>
          </w:tcPr>
          <w:p w:rsidR="6C6A1693" w:rsidP="6C6A1693" w:rsidRDefault="6C6A1693" w14:noSpellErr="1" w14:paraId="473E4395" w14:textId="18B19F92">
            <w:pPr>
              <w:pStyle w:val="Normal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 w:rsidRPr="6C6A1693" w:rsidR="6C6A1693">
              <w:rPr>
                <w:rFonts w:ascii="Garamond (Corpo)" w:hAnsi="Garamond (Corpo)" w:eastAsia="Garamond (Corpo)" w:cs="Garamond (Corpo)"/>
                <w:sz w:val="22"/>
                <w:szCs w:val="22"/>
              </w:rPr>
              <w:t>200 rpm</w:t>
            </w:r>
          </w:p>
        </w:tc>
      </w:tr>
      <w:tr w:rsidR="6C6A1693" w:rsidTr="6C6A1693" w14:paraId="6995B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  <w:tcMar/>
            <w:vAlign w:val="top"/>
          </w:tcPr>
          <w:p w:rsidR="6C6A1693" w:rsidP="6C6A1693" w:rsidRDefault="6C6A1693" w14:noSpellErr="1" w14:paraId="3664B208" w14:textId="549C65C1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Potência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5" w:type="dxa"/>
            <w:tcMar/>
            <w:vAlign w:val="top"/>
          </w:tcPr>
          <w:p w:rsidR="6C6A1693" w:rsidP="6C6A1693" w:rsidRDefault="6C6A1693" w14:noSpellErr="1" w14:paraId="400DAD7C" w14:textId="656CC08B">
            <w:pPr>
              <w:pStyle w:val="Normal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 w:rsidRPr="6C6A1693" w:rsidR="6C6A1693">
              <w:rPr>
                <w:rFonts w:ascii="Garamond (Corpo)" w:hAnsi="Garamond (Corpo)" w:eastAsia="Garamond (Corpo)" w:cs="Garamond (Corpo)"/>
                <w:sz w:val="22"/>
                <w:szCs w:val="22"/>
              </w:rPr>
              <w:t>0,7 W</w:t>
            </w:r>
          </w:p>
        </w:tc>
      </w:tr>
    </w:tbl>
    <w:p w:rsidR="6C6A1693" w:rsidP="6C6A1693" w:rsidRDefault="6C6A1693" w14:paraId="28DD2671" w14:textId="4C6DA63E">
      <w:pPr>
        <w:pStyle w:val="Normal"/>
        <w:rPr>
          <w:rFonts w:ascii="gram" w:hAnsi="gram" w:eastAsia="gram" w:cs="gram"/>
          <w:noProof w:val="0"/>
          <w:sz w:val="22"/>
          <w:szCs w:val="22"/>
          <w:lang w:val="pt-BR"/>
        </w:rPr>
      </w:pPr>
      <w:r w:rsidRPr="6C6A1693" w:rsidR="6C6A1693">
        <w:rPr>
          <w:rFonts w:ascii="gram" w:hAnsi="gram" w:eastAsia="gram" w:cs="gram"/>
          <w:noProof w:val="0"/>
          <w:sz w:val="22"/>
          <w:szCs w:val="22"/>
          <w:lang w:val="pt-BR"/>
        </w:rPr>
        <w:t xml:space="preserve"> </w:t>
      </w:r>
    </w:p>
    <w:tbl>
      <w:tblPr>
        <w:tblStyle w:val="FinancialTab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52"/>
        <w:gridCol w:w="3055"/>
      </w:tblGrid>
      <w:tr w:rsidR="6C6A1693" w:rsidTr="6C6A1693" w14:paraId="4A3BE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  <w:tcMar/>
            <w:vAlign w:val="top"/>
          </w:tcPr>
          <w:p w:rsidR="6C6A1693" w:rsidP="6C6A1693" w:rsidRDefault="6C6A1693" w14:noSpellErr="1" w14:paraId="501FA670" w14:textId="4F827FA1">
            <w:pPr>
              <w:pStyle w:val="Normal"/>
              <w:jc w:val="center"/>
              <w:rPr>
                <w:rFonts w:ascii="gram" w:hAnsi="gram" w:eastAsia="gram" w:cs="gram"/>
                <w:noProof w:val="0"/>
                <w:sz w:val="22"/>
                <w:szCs w:val="22"/>
                <w:lang w:val="pt-BR"/>
              </w:rPr>
            </w:pPr>
            <w:r w:rsidRPr="6C6A1693" w:rsidR="6C6A1693">
              <w:rPr>
                <w:rFonts w:ascii="Garamond (Corpo)" w:hAnsi="Garamond (Corpo)" w:eastAsia="Garamond (Corpo)" w:cs="Garamond (Corpo)"/>
                <w:sz w:val="22"/>
                <w:szCs w:val="22"/>
              </w:rPr>
              <w:t>Características</w:t>
            </w:r>
            <w:r w:rsidRPr="6C6A1693" w:rsidR="6C6A1693">
              <w:rPr>
                <w:rFonts w:ascii="Garamond (Corpo)" w:hAnsi="Garamond (Corpo)" w:eastAsia="Garamond (Corpo)" w:cs="Garamond (Corpo)"/>
                <w:sz w:val="22"/>
                <w:szCs w:val="22"/>
              </w:rPr>
              <w:t xml:space="preserve"> </w:t>
            </w:r>
            <w:r w:rsidRPr="6C6A1693" w:rsidR="6C6A1693">
              <w:rPr>
                <w:rFonts w:ascii="Garamond (Corpo)" w:hAnsi="Garamond (Corpo)" w:eastAsia="Garamond (Corpo)" w:cs="Garamond (Corpo)"/>
                <w:sz w:val="22"/>
                <w:szCs w:val="22"/>
              </w:rPr>
              <w:t>S</w:t>
            </w:r>
            <w:r w:rsidRPr="6C6A1693" w:rsidR="6C6A1693">
              <w:rPr>
                <w:rFonts w:ascii="gram" w:hAnsi="gram" w:eastAsia="gram" w:cs="gram"/>
                <w:noProof w:val="0"/>
                <w:sz w:val="22"/>
                <w:szCs w:val="22"/>
                <w:lang w:val="pt-BR"/>
              </w:rPr>
              <w:t xml:space="preserve">ervo </w:t>
            </w:r>
            <w:r w:rsidRPr="6C6A1693" w:rsidR="6C6A1693">
              <w:rPr>
                <w:rFonts w:ascii="gram" w:hAnsi="gram" w:eastAsia="gram" w:cs="gram"/>
                <w:noProof w:val="0"/>
                <w:sz w:val="22"/>
                <w:szCs w:val="22"/>
                <w:lang w:val="pt-BR"/>
              </w:rPr>
              <w:t>MG</w:t>
            </w:r>
            <w:r w:rsidRPr="6C6A1693" w:rsidR="6C6A1693">
              <w:rPr>
                <w:rFonts w:ascii="gram" w:hAnsi="gram" w:eastAsia="gram" w:cs="gram"/>
                <w:noProof w:val="0"/>
                <w:sz w:val="22"/>
                <w:szCs w:val="22"/>
                <w:lang w:val="pt-BR"/>
              </w:rPr>
              <w:t>995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5" w:type="dxa"/>
            <w:tcMar/>
            <w:vAlign w:val="top"/>
          </w:tcPr>
          <w:p w:rsidR="6C6A1693" w:rsidP="6C6A1693" w:rsidRDefault="6C6A1693" w14:noSpellErr="1" w14:paraId="01614E6B" w14:textId="5264EB00">
            <w:pPr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 w:rsidRPr="6C6A1693" w:rsidR="6C6A1693">
              <w:rPr>
                <w:rFonts w:ascii="Garamond (Corpo)" w:hAnsi="Garamond (Corpo)" w:eastAsia="Garamond (Corpo)" w:cs="Garamond (Corpo)"/>
                <w:sz w:val="22"/>
                <w:szCs w:val="22"/>
              </w:rPr>
              <w:t>Especificações</w:t>
            </w:r>
          </w:p>
        </w:tc>
      </w:tr>
      <w:tr w:rsidR="6C6A1693" w:rsidTr="6C6A1693" w14:paraId="3FBF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  <w:tcMar/>
            <w:vAlign w:val="top"/>
          </w:tcPr>
          <w:p w:rsidR="6C6A1693" w:rsidP="6C6A1693" w:rsidRDefault="6C6A1693" w14:noSpellErr="1" w14:paraId="1AB18628" w14:textId="22CDFE72">
            <w:pPr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 w:rsidRPr="6C6A1693" w:rsidR="6C6A1693">
              <w:rPr>
                <w:rFonts w:ascii="Garamond (Corpo)" w:hAnsi="Garamond (Corpo)" w:eastAsia="Garamond (Corpo)" w:cs="Garamond (Corpo)"/>
                <w:sz w:val="22"/>
                <w:szCs w:val="22"/>
              </w:rPr>
              <w:t>Tamanho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5" w:type="dxa"/>
            <w:tcMar/>
            <w:vAlign w:val="top"/>
          </w:tcPr>
          <w:p w:rsidR="6C6A1693" w:rsidP="6C6A1693" w:rsidRDefault="6C6A1693" w14:noSpellErr="1" w14:paraId="1014E891" w14:textId="0DFFDBBA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6C6A1693" w:rsidR="6C6A1693">
              <w:rPr>
                <w:rFonts w:ascii="gram" w:hAnsi="gram" w:eastAsia="gram" w:cs="gram"/>
                <w:noProof w:val="0"/>
                <w:sz w:val="22"/>
                <w:szCs w:val="22"/>
                <w:lang w:val="pt-BR"/>
              </w:rPr>
              <w:t xml:space="preserve">40 </w:t>
            </w:r>
            <w:proofErr w:type="gramStart"/>
            <w:r w:rsidRPr="6C6A1693" w:rsidR="6C6A1693">
              <w:rPr>
                <w:rFonts w:ascii="gram" w:hAnsi="gram" w:eastAsia="gram" w:cs="gram"/>
                <w:noProof w:val="0"/>
                <w:sz w:val="22"/>
                <w:szCs w:val="22"/>
                <w:lang w:val="pt-BR"/>
              </w:rPr>
              <w:t>x</w:t>
            </w:r>
            <w:proofErr w:type="gramEnd"/>
            <w:r w:rsidRPr="6C6A1693" w:rsidR="6C6A1693">
              <w:rPr>
                <w:rFonts w:ascii="gram" w:hAnsi="gram" w:eastAsia="gram" w:cs="gram"/>
                <w:noProof w:val="0"/>
                <w:sz w:val="22"/>
                <w:szCs w:val="22"/>
                <w:lang w:val="pt-BR"/>
              </w:rPr>
              <w:t xml:space="preserve"> 19 x 43</w:t>
            </w:r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(mm</w:t>
            </w:r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)</w:t>
            </w:r>
          </w:p>
        </w:tc>
      </w:tr>
      <w:tr w:rsidR="6C6A1693" w:rsidTr="6C6A1693" w14:paraId="596E3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  <w:tcMar/>
            <w:vAlign w:val="top"/>
          </w:tcPr>
          <w:p w:rsidR="6C6A1693" w:rsidP="6C6A1693" w:rsidRDefault="6C6A1693" w14:noSpellErr="1" w14:paraId="109BB346" w14:textId="7FBE0993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 xml:space="preserve">Velocidade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5" w:type="dxa"/>
            <w:tcMar/>
            <w:vAlign w:val="top"/>
          </w:tcPr>
          <w:p w:rsidR="6C6A1693" w:rsidP="6C6A1693" w:rsidRDefault="6C6A1693" w14:noSpellErr="1" w14:paraId="4AC493AA" w14:textId="371DDDD4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6</w:t>
            </w:r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 xml:space="preserve">0 </w:t>
            </w:r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rpm</w:t>
            </w:r>
          </w:p>
        </w:tc>
      </w:tr>
      <w:tr w:rsidR="6C6A1693" w:rsidTr="6C6A1693" w14:paraId="18CBF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  <w:tcMar/>
            <w:vAlign w:val="top"/>
          </w:tcPr>
          <w:p w:rsidR="6C6A1693" w:rsidP="6C6A1693" w:rsidRDefault="6C6A1693" w14:paraId="437B58B7" w14:textId="5625A30E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 xml:space="preserve">Corrente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5" w:type="dxa"/>
            <w:tcMar/>
            <w:vAlign w:val="top"/>
          </w:tcPr>
          <w:p w:rsidR="6C6A1693" w:rsidP="6C6A1693" w:rsidRDefault="6C6A1693" w14:paraId="6A1F3381" w14:textId="19C66284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4</w:t>
            </w:r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0</w:t>
            </w:r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 xml:space="preserve"> </w:t>
            </w:r>
            <w:proofErr w:type="spellStart"/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mA</w:t>
            </w:r>
            <w:proofErr w:type="spellEnd"/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;</w:t>
            </w:r>
          </w:p>
        </w:tc>
      </w:tr>
      <w:tr w:rsidR="6C6A1693" w:rsidTr="6C6A1693" w14:paraId="09FE8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  <w:tcMar/>
            <w:vAlign w:val="top"/>
          </w:tcPr>
          <w:p w:rsidR="6C6A1693" w:rsidP="6C6A1693" w:rsidRDefault="6C6A1693" w14:paraId="6AA78B87" w14:textId="6E35D8EE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 xml:space="preserve">Torque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5" w:type="dxa"/>
            <w:tcMar/>
            <w:vAlign w:val="top"/>
          </w:tcPr>
          <w:p w:rsidR="6C6A1693" w:rsidP="6C6A1693" w:rsidRDefault="6C6A1693" w14:noSpellErr="1" w14:paraId="22319AAE" w14:textId="6752308A">
            <w:pPr>
              <w:pStyle w:val="Normal"/>
              <w:jc w:val="center"/>
              <w:rPr>
                <w:rFonts w:ascii="gram" w:hAnsi="gram" w:eastAsia="gram" w:cs="gram"/>
                <w:noProof w:val="0"/>
                <w:sz w:val="22"/>
                <w:szCs w:val="22"/>
                <w:lang w:val="pt-BR"/>
              </w:rPr>
            </w:pPr>
            <w:r w:rsidRPr="6C6A1693" w:rsidR="6C6A1693">
              <w:rPr>
                <w:rFonts w:ascii="gram" w:hAnsi="gram" w:eastAsia="gram" w:cs="gram"/>
                <w:noProof w:val="0"/>
                <w:sz w:val="22"/>
                <w:szCs w:val="22"/>
                <w:lang w:val="pt-BR"/>
              </w:rPr>
              <w:t>13 kg.cm (4,8V)</w:t>
            </w:r>
          </w:p>
        </w:tc>
      </w:tr>
      <w:tr w:rsidR="6C6A1693" w:rsidTr="6C6A1693" w14:paraId="7B59D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  <w:tcMar/>
            <w:vAlign w:val="top"/>
          </w:tcPr>
          <w:p w:rsidR="6C6A1693" w:rsidP="6C6A1693" w:rsidRDefault="6C6A1693" w14:noSpellErr="1" w14:paraId="6955BBD0" w14:textId="6E9A21D2">
            <w:pPr>
              <w:pStyle w:val="Normal"/>
              <w:jc w:val="center"/>
              <w:rPr>
                <w:rFonts w:ascii="gram" w:hAnsi="gram" w:eastAsia="gram" w:cs="gram"/>
                <w:noProof w:val="0"/>
                <w:sz w:val="22"/>
                <w:szCs w:val="22"/>
                <w:lang w:val="pt-BR"/>
              </w:rPr>
            </w:pPr>
            <w:r w:rsidRPr="6C6A1693" w:rsidR="6C6A1693">
              <w:rPr>
                <w:rFonts w:ascii="gram" w:hAnsi="gram" w:eastAsia="gram" w:cs="gram"/>
                <w:noProof w:val="0"/>
                <w:sz w:val="22"/>
                <w:szCs w:val="22"/>
                <w:lang w:val="pt-BR"/>
              </w:rPr>
              <w:t>Tensão de operação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5" w:type="dxa"/>
            <w:tcMar/>
            <w:vAlign w:val="top"/>
          </w:tcPr>
          <w:p w:rsidR="6C6A1693" w:rsidP="6C6A1693" w:rsidRDefault="6C6A1693" w14:noSpellErr="1" w14:paraId="5FFD4E2B" w14:textId="6DA4E051">
            <w:pPr>
              <w:pStyle w:val="Normal"/>
              <w:jc w:val="center"/>
              <w:rPr>
                <w:rFonts w:ascii="gram" w:hAnsi="gram" w:eastAsia="gram" w:cs="gram"/>
                <w:noProof w:val="0"/>
                <w:sz w:val="22"/>
                <w:szCs w:val="22"/>
                <w:lang w:val="pt-BR"/>
              </w:rPr>
            </w:pPr>
            <w:r w:rsidRPr="6C6A1693" w:rsidR="6C6A1693">
              <w:rPr>
                <w:rFonts w:ascii="gram" w:hAnsi="gram" w:eastAsia="gram" w:cs="gram"/>
                <w:noProof w:val="0"/>
                <w:sz w:val="22"/>
                <w:szCs w:val="22"/>
                <w:lang w:val="pt-BR"/>
              </w:rPr>
              <w:t>4,8</w:t>
            </w:r>
            <w:r w:rsidRPr="6C6A1693" w:rsidR="6C6A1693">
              <w:rPr>
                <w:rFonts w:ascii="gram" w:hAnsi="gram" w:eastAsia="gram" w:cs="gram"/>
                <w:noProof w:val="0"/>
                <w:sz w:val="22"/>
                <w:szCs w:val="22"/>
                <w:lang w:val="pt-BR"/>
              </w:rPr>
              <w:t xml:space="preserve"> a </w:t>
            </w:r>
            <w:r w:rsidRPr="6C6A1693" w:rsidR="6C6A1693">
              <w:rPr>
                <w:rFonts w:ascii="gram" w:hAnsi="gram" w:eastAsia="gram" w:cs="gram"/>
                <w:noProof w:val="0"/>
                <w:sz w:val="22"/>
                <w:szCs w:val="22"/>
                <w:lang w:val="pt-BR"/>
              </w:rPr>
              <w:t>7,2V</w:t>
            </w:r>
          </w:p>
        </w:tc>
      </w:tr>
      <w:tr w:rsidR="6C6A1693" w:rsidTr="6C6A1693" w14:paraId="59B92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  <w:tcMar/>
            <w:vAlign w:val="top"/>
          </w:tcPr>
          <w:p w:rsidR="6C6A1693" w:rsidP="6C6A1693" w:rsidRDefault="6C6A1693" w14:noSpellErr="1" w14:paraId="54BAC953" w14:textId="028A9C59">
            <w:pPr>
              <w:pStyle w:val="Normal"/>
              <w:jc w:val="center"/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</w:pPr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P</w:t>
            </w:r>
            <w:r w:rsidRPr="6C6A1693" w:rsidR="6C6A1693">
              <w:rPr>
                <w:rFonts w:ascii="Garamond (Corpo)" w:hAnsi="Garamond (Corpo)" w:eastAsia="Garamond (Corpo)" w:cs="Garamond (Corpo)"/>
                <w:noProof w:val="0"/>
                <w:sz w:val="22"/>
                <w:szCs w:val="22"/>
                <w:lang w:val="pt-BR"/>
              </w:rPr>
              <w:t>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5" w:type="dxa"/>
            <w:tcMar/>
            <w:vAlign w:val="top"/>
          </w:tcPr>
          <w:p w:rsidR="6C6A1693" w:rsidP="6C6A1693" w:rsidRDefault="6C6A1693" w14:noSpellErr="1" w14:paraId="2EDEA781" w14:textId="0B46AB68">
            <w:pPr>
              <w:pStyle w:val="Normal"/>
              <w:jc w:val="center"/>
              <w:rPr>
                <w:rFonts w:ascii="Garamond (Corpo)" w:hAnsi="Garamond (Corpo)" w:eastAsia="Garamond (Corpo)" w:cs="Garamond (Corpo)"/>
                <w:sz w:val="22"/>
                <w:szCs w:val="22"/>
              </w:rPr>
            </w:pPr>
            <w:r w:rsidRPr="6C6A1693" w:rsidR="6C6A1693">
              <w:rPr>
                <w:rFonts w:ascii="Garamond (Corpo)" w:hAnsi="Garamond (Corpo)" w:eastAsia="Garamond (Corpo)" w:cs="Garamond (Corpo)"/>
                <w:sz w:val="22"/>
                <w:szCs w:val="22"/>
              </w:rPr>
              <w:t>69 g</w:t>
            </w:r>
          </w:p>
        </w:tc>
      </w:tr>
    </w:tbl>
    <w:p w:rsidR="6C6A1693" w:rsidP="6C6A1693" w:rsidRDefault="6C6A1693" w14:paraId="04855F88" w14:textId="33316C78">
      <w:pPr>
        <w:pStyle w:val="Normal"/>
        <w:rPr>
          <w:rFonts w:ascii="gram" w:hAnsi="gram" w:eastAsia="gram" w:cs="gram"/>
          <w:noProof w:val="0"/>
          <w:sz w:val="22"/>
          <w:szCs w:val="22"/>
          <w:lang w:val="pt-BR"/>
        </w:rPr>
      </w:pPr>
    </w:p>
    <w:p w:rsidR="6C6A1693" w:rsidP="6C6A1693" w:rsidRDefault="6C6A1693" w14:noSpellErr="1" w14:paraId="603CB9DF" w14:textId="1B4EA3A5">
      <w:pPr>
        <w:pStyle w:val="Normal"/>
        <w:rPr>
          <w:rFonts w:ascii="gram" w:hAnsi="gram" w:eastAsia="gram" w:cs="gram"/>
        </w:rPr>
      </w:pPr>
      <w:r w:rsidRPr="6C6A1693" w:rsidR="6C6A1693">
        <w:rPr>
          <w:rFonts w:ascii="gram" w:hAnsi="gram" w:eastAsia="gram" w:cs="gram"/>
        </w:rPr>
        <w:t>O servo motor não tem a necessidade de utilizar drives de para o func</w:t>
      </w:r>
      <w:r w:rsidRPr="6C6A1693" w:rsidR="6C6A1693">
        <w:rPr>
          <w:rFonts w:ascii="gram" w:hAnsi="gram" w:eastAsia="gram" w:cs="gram"/>
        </w:rPr>
        <w:t>ionamento pois é microcontrolado e possui alto torque, todavia a velocidade de rotação é considerada baixa para a necessidade do projeto.</w:t>
      </w:r>
      <w:r>
        <w:br/>
      </w:r>
      <w:r w:rsidRPr="6C6A1693" w:rsidR="6C6A1693">
        <w:rPr>
          <w:rFonts w:ascii="gram" w:hAnsi="gram" w:eastAsia="gram" w:cs="gram"/>
        </w:rPr>
        <w:t xml:space="preserve">Os motores DC estão disponíveis comercialmente com diversas velocidades de rotação, porém nem todas elas apresentam um torque bom, contudo isso pode ser amenizado com a </w:t>
      </w:r>
      <w:r w:rsidRPr="6C6A1693" w:rsidR="6C6A1693">
        <w:rPr>
          <w:rFonts w:ascii="gram" w:hAnsi="gram" w:eastAsia="gram" w:cs="gram"/>
        </w:rPr>
        <w:t>ins</w:t>
      </w:r>
      <w:r w:rsidRPr="6C6A1693" w:rsidR="6C6A1693">
        <w:rPr>
          <w:rFonts w:ascii="gram" w:hAnsi="gram" w:eastAsia="gram" w:cs="gram"/>
        </w:rPr>
        <w:t>erção</w:t>
      </w:r>
      <w:r w:rsidRPr="6C6A1693" w:rsidR="6C6A1693">
        <w:rPr>
          <w:rFonts w:ascii="gram" w:hAnsi="gram" w:eastAsia="gram" w:cs="gram"/>
        </w:rPr>
        <w:t xml:space="preserve"> de uma caixa de redução, na qual reduz a velocidade angular e aumenta o torque, e ainda ameniza eventuais</w:t>
      </w:r>
      <w:r w:rsidRPr="6C6A1693" w:rsidR="6C6A1693">
        <w:rPr>
          <w:rFonts w:ascii="gram" w:hAnsi="gram" w:eastAsia="gram" w:cs="gram"/>
        </w:rPr>
        <w:t xml:space="preserve"> movimentos bruscos que poderiam prejudicar</w:t>
      </w:r>
      <w:r w:rsidRPr="6C6A1693" w:rsidR="6C6A1693">
        <w:rPr>
          <w:rFonts w:ascii="gram" w:hAnsi="gram" w:eastAsia="gram" w:cs="gram"/>
        </w:rPr>
        <w:t xml:space="preserve"> </w:t>
      </w:r>
      <w:r w:rsidRPr="6C6A1693" w:rsidR="6C6A1693">
        <w:rPr>
          <w:rFonts w:ascii="gram" w:hAnsi="gram" w:eastAsia="gram" w:cs="gram"/>
        </w:rPr>
        <w:t>o robô.</w:t>
      </w:r>
      <w:r w:rsidRPr="6C6A1693" w:rsidR="6C6A1693">
        <w:rPr>
          <w:rFonts w:ascii="gram" w:hAnsi="gram" w:eastAsia="gram" w:cs="gram"/>
        </w:rPr>
        <w:t xml:space="preserve"> </w:t>
      </w:r>
    </w:p>
    <w:p xmlns:wp14="http://schemas.microsoft.com/office/word/2010/wordml" w:rsidR="00C31A52" w:rsidP="538E7864" w:rsidRDefault="00C31A52" w14:paraId="2D5A3977" wp14:textId="77777777" wp14:noSpellErr="1">
      <w:pPr>
        <w:pStyle w:val="Ttulo2"/>
        <w:rPr>
          <w:rFonts w:ascii="gram" w:hAnsi="gram" w:eastAsia="gram" w:cs="gram"/>
        </w:rPr>
      </w:pPr>
      <w:bookmarkStart w:name="_Toc491363068" w:id="12"/>
      <w:r w:rsidRPr="538E7864" w:rsidR="538E7864">
        <w:rPr>
          <w:rFonts w:ascii="gram" w:hAnsi="gram" w:eastAsia="gram" w:cs="gram"/>
        </w:rPr>
        <w:t>Micro</w:t>
      </w:r>
      <w:r w:rsidRPr="538E7864" w:rsidR="538E7864">
        <w:rPr>
          <w:rFonts w:ascii="gram" w:hAnsi="gram" w:eastAsia="gram" w:cs="gram"/>
        </w:rPr>
        <w:t>controlador</w:t>
      </w:r>
      <w:bookmarkEnd w:id="12"/>
    </w:p>
    <w:p xmlns:wp14="http://schemas.microsoft.com/office/word/2010/wordml" w:rsidRPr="00D603A9" w:rsidR="007850F7" w:rsidP="007850F7" w:rsidRDefault="007850F7" w14:paraId="2FC18F60" wp14:textId="77777777">
      <w:pPr>
        <w:ind w:firstLine="720"/>
        <w:jc w:val="both"/>
        <w:rPr>
          <w:sz w:val="24"/>
        </w:rPr>
      </w:pPr>
      <w:r w:rsidRPr="00D603A9">
        <w:rPr>
          <w:sz w:val="24"/>
        </w:rPr>
        <w:t>Para controlar as funções acopladas em nosso robô será utilizado microcontrolador , dentre os diferentes tipos, famílias foi necessário pesquisar , através dos parâmetros do projeto, qual modelo estabelece melhor relação custo-benefício. Os microcontroladores em geral seguem dois tipos de arquiteturas : Von-Neumann e Harvard.O padrão Harvard contém ramificações que podem ser encontradas com o nome Harvard modificado que pode fazer acesso aleatório ao conjunto de instruções do programa como em uma memória de dados volátil. A principal diferença entre as arquiteturas é o separamento físico da memória do programa à memória de dados, na arquitetura Harvard, enquanto a arquitetura Von Neumann contém uma só memória para os dois tipos. Existem três famílias principais: MSP430, AVR e PIC.</w:t>
      </w:r>
    </w:p>
    <w:p xmlns:wp14="http://schemas.microsoft.com/office/word/2010/wordml" w:rsidRPr="00D603A9" w:rsidR="007850F7" w:rsidP="007850F7" w:rsidRDefault="007850F7" w14:paraId="57BFE201" wp14:textId="77777777">
      <w:pPr>
        <w:ind w:firstLine="720"/>
        <w:jc w:val="both"/>
        <w:rPr>
          <w:sz w:val="24"/>
        </w:rPr>
      </w:pPr>
      <w:r w:rsidRPr="00D603A9">
        <w:rPr>
          <w:sz w:val="24"/>
        </w:rPr>
        <w:t>O microcontrolador escolhido</w:t>
      </w:r>
      <w:r w:rsidRPr="00D603A9" w:rsidR="00DD360A">
        <w:rPr>
          <w:sz w:val="24"/>
        </w:rPr>
        <w:t xml:space="preserve"> foi a AVR atmega328p/8051. As especificações são:</w:t>
      </w:r>
    </w:p>
    <w:p xmlns:wp14="http://schemas.microsoft.com/office/word/2010/wordml" w:rsidR="00C31A52" w:rsidP="00C31A52" w:rsidRDefault="00C31A52" w14:paraId="5A19FACE" wp14:textId="77777777">
      <w:pPr>
        <w:pStyle w:val="Ttulo2"/>
      </w:pPr>
      <w:bookmarkStart w:name="_Toc491363069" w:id="13"/>
      <w:r>
        <w:t>Melhorias a serem feitas</w:t>
      </w:r>
      <w:bookmarkEnd w:id="13"/>
    </w:p>
    <w:p xmlns:wp14="http://schemas.microsoft.com/office/word/2010/wordml" w:rsidRPr="00D603A9" w:rsidR="003918E5" w:rsidP="003918E5" w:rsidRDefault="003918E5" w14:paraId="252D2B0C" wp14:textId="77777777">
      <w:pPr>
        <w:jc w:val="both"/>
        <w:rPr>
          <w:sz w:val="24"/>
        </w:rPr>
      </w:pPr>
      <w:r>
        <w:tab/>
      </w:r>
      <w:r w:rsidRPr="00D603A9">
        <w:rPr>
          <w:sz w:val="24"/>
        </w:rPr>
        <w:t>Um dos pontos a serem melhorados durante o semestre que ainda não foram especificados são os controladores PID. Eles serão feitos no microcontrolador, sem a necessidade de um CI complementar. Está sendo pesquisado ainda como deve ocorrer a implementação, já que o assunto não foi muito abordado ainda para esta aplicação (robô seguidor de trilha).</w:t>
      </w:r>
    </w:p>
    <w:p xmlns:wp14="http://schemas.microsoft.com/office/word/2010/wordml" w:rsidR="00CC610C" w:rsidP="00CC610C" w:rsidRDefault="00CC610C" w14:paraId="3AB73AF9" wp14:textId="77777777">
      <w:pPr>
        <w:pStyle w:val="Ttulo2"/>
      </w:pPr>
      <w:bookmarkStart w:name="_Toc491363070" w:id="14"/>
      <w:r>
        <w:t>Materiais Necessários e custos</w:t>
      </w:r>
      <w:bookmarkEnd w:id="14"/>
    </w:p>
    <w:tbl>
      <w:tblPr>
        <w:tblStyle w:val="FinancialTable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409"/>
        <w:gridCol w:w="2268"/>
      </w:tblGrid>
      <w:tr xmlns:wp14="http://schemas.microsoft.com/office/word/2010/wordml" w:rsidR="00CC610C" w:rsidTr="0068417A" w14:paraId="48102FAE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P="0068417A" w:rsidRDefault="00CC610C" w14:paraId="3A15CAF0" wp14:textId="77777777">
            <w:pPr>
              <w:jc w:val="center"/>
            </w:pPr>
            <w:r>
              <w:t>Nome</w:t>
            </w:r>
          </w:p>
        </w:tc>
        <w:tc>
          <w:tcPr>
            <w:tcW w:w="2409" w:type="dxa"/>
          </w:tcPr>
          <w:p w:rsidR="00CC610C" w:rsidP="0068417A" w:rsidRDefault="00CC610C" w14:paraId="79AB889F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  <w:tc>
          <w:tcPr>
            <w:tcW w:w="2268" w:type="dxa"/>
          </w:tcPr>
          <w:p w:rsidR="00CC610C" w:rsidP="0068417A" w:rsidRDefault="00CC610C" w14:paraId="1914113E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</w:tc>
      </w:tr>
      <w:tr xmlns:wp14="http://schemas.microsoft.com/office/word/2010/wordml" w:rsidR="00CC610C" w:rsidTr="0068417A" w14:paraId="082DDB78" wp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P="0068417A" w:rsidRDefault="00AF3274" w14:paraId="20D2A638" wp14:textId="77777777">
            <w:r>
              <w:t>Kit para PCB (chassi)</w:t>
            </w:r>
          </w:p>
        </w:tc>
        <w:tc>
          <w:tcPr>
            <w:tcW w:w="2409" w:type="dxa"/>
          </w:tcPr>
          <w:p w:rsidR="00CC610C" w:rsidP="0068417A" w:rsidRDefault="00AF3274" w14:paraId="0971D35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8" w:type="dxa"/>
          </w:tcPr>
          <w:p w:rsidR="00CC610C" w:rsidP="0068417A" w:rsidRDefault="00AF3274" w14:paraId="57A24344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R$ 130,00</w:t>
            </w:r>
          </w:p>
        </w:tc>
      </w:tr>
      <w:tr xmlns:wp14="http://schemas.microsoft.com/office/word/2010/wordml" w:rsidR="00CC610C" w:rsidTr="0068417A" w14:paraId="32592FA0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P="0068417A" w:rsidRDefault="00AF3274" w14:paraId="210EE956" wp14:textId="77777777">
            <w:r>
              <w:t>Rodas (com frete)</w:t>
            </w:r>
          </w:p>
        </w:tc>
        <w:tc>
          <w:tcPr>
            <w:tcW w:w="2409" w:type="dxa"/>
          </w:tcPr>
          <w:p w:rsidR="00CC610C" w:rsidP="0068417A" w:rsidRDefault="00AF3274" w14:paraId="5F81871B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8" w:type="dxa"/>
          </w:tcPr>
          <w:p w:rsidR="00CC610C" w:rsidP="0068417A" w:rsidRDefault="00AF3274" w14:paraId="798B7624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R$ 33,14</w:t>
            </w:r>
          </w:p>
        </w:tc>
      </w:tr>
      <w:tr xmlns:wp14="http://schemas.microsoft.com/office/word/2010/wordml" w:rsidR="00AF3274" w:rsidTr="0068417A" w14:paraId="0EEE1509" wp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F3274" w:rsidP="0068417A" w:rsidRDefault="00AF3274" w14:paraId="409965D1" wp14:textId="77777777">
            <w:r>
              <w:t>Driver de Motor</w:t>
            </w:r>
          </w:p>
        </w:tc>
        <w:tc>
          <w:tcPr>
            <w:tcW w:w="2409" w:type="dxa"/>
          </w:tcPr>
          <w:p w:rsidR="00AF3274" w:rsidP="0068417A" w:rsidRDefault="00AF3274" w14:paraId="369D5E0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8" w:type="dxa"/>
          </w:tcPr>
          <w:p w:rsidR="00AF3274" w:rsidP="0068417A" w:rsidRDefault="00AF3274" w14:paraId="3A1D6BD0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R$ 22,90</w:t>
            </w:r>
          </w:p>
        </w:tc>
      </w:tr>
      <w:tr xmlns:wp14="http://schemas.microsoft.com/office/word/2010/wordml" w:rsidR="00AF3274" w:rsidTr="0068417A" w14:paraId="2E175B4B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F3274" w:rsidP="0068417A" w:rsidRDefault="00AF3274" w14:paraId="2B682C25" wp14:textId="77777777">
            <w:r>
              <w:t>Motores</w:t>
            </w:r>
          </w:p>
        </w:tc>
        <w:tc>
          <w:tcPr>
            <w:tcW w:w="2409" w:type="dxa"/>
          </w:tcPr>
          <w:p w:rsidR="00AF3274" w:rsidP="0068417A" w:rsidRDefault="00AF3274" w14:paraId="43F27034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8" w:type="dxa"/>
          </w:tcPr>
          <w:p w:rsidR="00AF3274" w:rsidP="0068417A" w:rsidRDefault="00AF3274" w14:paraId="30C5DB3C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R$ </w:t>
            </w:r>
            <w:r w:rsidR="00E04FE8">
              <w:t>19,80</w:t>
            </w:r>
          </w:p>
        </w:tc>
      </w:tr>
      <w:tr xmlns:wp14="http://schemas.microsoft.com/office/word/2010/wordml" w:rsidR="00AF3274" w:rsidTr="0068417A" w14:paraId="3FB41239" wp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F3274" w:rsidP="0068417A" w:rsidRDefault="003D200E" w14:paraId="6DC9DE98" wp14:textId="77777777">
            <w:r>
              <w:t>Microcontrolador</w:t>
            </w:r>
          </w:p>
        </w:tc>
        <w:tc>
          <w:tcPr>
            <w:tcW w:w="2409" w:type="dxa"/>
          </w:tcPr>
          <w:p w:rsidR="00AF3274" w:rsidP="0068417A" w:rsidRDefault="003D200E" w14:paraId="324C2B1B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8" w:type="dxa"/>
          </w:tcPr>
          <w:p w:rsidR="00AF3274" w:rsidP="0068417A" w:rsidRDefault="003D200E" w14:paraId="18D0B241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R$ 16,90</w:t>
            </w:r>
          </w:p>
        </w:tc>
      </w:tr>
      <w:tr xmlns:wp14="http://schemas.microsoft.com/office/word/2010/wordml" w:rsidR="00827AB2" w:rsidTr="0068417A" w14:paraId="227A9757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827AB2" w:rsidP="0068417A" w:rsidRDefault="00827AB2" w14:paraId="6FBF2D75" wp14:textId="77777777"/>
        </w:tc>
        <w:tc>
          <w:tcPr>
            <w:tcW w:w="2409" w:type="dxa"/>
          </w:tcPr>
          <w:p w:rsidR="00827AB2" w:rsidP="0068417A" w:rsidRDefault="00827AB2" w14:paraId="1BA55204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827AB2" w:rsidP="0068417A" w:rsidRDefault="00827AB2" w14:paraId="57B2CB44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xmlns:wp14="http://schemas.microsoft.com/office/word/2010/wordml" w:rsidR="00827AB2" w:rsidTr="0068417A" w14:paraId="7B071669" wp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827AB2" w:rsidP="0068417A" w:rsidRDefault="00827AB2" w14:paraId="10544DE1" wp14:textId="77777777"/>
        </w:tc>
        <w:tc>
          <w:tcPr>
            <w:tcW w:w="2409" w:type="dxa"/>
          </w:tcPr>
          <w:p w:rsidR="00827AB2" w:rsidP="0068417A" w:rsidRDefault="00827AB2" w14:paraId="10AB8A44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827AB2" w:rsidP="0068417A" w:rsidRDefault="00827AB2" w14:paraId="125F88A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xmlns:wp14="http://schemas.microsoft.com/office/word/2010/wordml" w:rsidR="00CC610C" w:rsidP="00C31A52" w:rsidRDefault="00CC610C" w14:paraId="3801ABC1" wp14:textId="77777777">
      <w:pPr>
        <w:pStyle w:val="Ttulo1"/>
      </w:pPr>
    </w:p>
    <w:p xmlns:wp14="http://schemas.microsoft.com/office/word/2010/wordml" w:rsidR="00085C2C" w:rsidP="00085C2C" w:rsidRDefault="00085C2C" w14:paraId="023A518B" wp14:textId="77777777">
      <w:pPr>
        <w:pStyle w:val="Ttulo1"/>
      </w:pPr>
      <w:bookmarkStart w:name="_Toc491363071" w:id="15"/>
      <w:r>
        <w:t xml:space="preserve">Modelo do </w:t>
      </w:r>
      <w:r>
        <w:t>Redondo Alongado</w:t>
      </w:r>
      <w:bookmarkEnd w:id="15"/>
    </w:p>
    <w:p xmlns:wp14="http://schemas.microsoft.com/office/word/2010/wordml" w:rsidR="00C31A52" w:rsidP="00C31A52" w:rsidRDefault="00C31A52" w14:paraId="3B13054F" wp14:textId="77777777">
      <w:pPr>
        <w:pStyle w:val="Ttulo2"/>
      </w:pPr>
      <w:bookmarkStart w:name="_Toc491363072" w:id="16"/>
      <w:r>
        <w:t>Design</w:t>
      </w:r>
      <w:bookmarkEnd w:id="16"/>
    </w:p>
    <w:p xmlns:wp14="http://schemas.microsoft.com/office/word/2010/wordml" w:rsidRPr="00C27D21" w:rsidR="00C27D21" w:rsidP="00C27D21" w:rsidRDefault="00C27D21" w14:paraId="76312F66" wp14:textId="77777777">
      <w:r>
        <w:t>Neste modelo, possuímos uma haste que se propaga para a frente do robô com o propósito de existir uma posição estratégica para os sensores. Também é necessária uma roldana para sua sustentação.</w:t>
      </w:r>
    </w:p>
    <w:p xmlns:wp14="http://schemas.microsoft.com/office/word/2010/wordml" w:rsidR="00085C2C" w:rsidP="00085C2C" w:rsidRDefault="00085C2C" w14:paraId="0B39BB5A" wp14:textId="77777777">
      <w:pPr>
        <w:keepNext/>
      </w:pPr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396851F3" wp14:editId="721CB11D">
            <wp:extent cx="5249008" cy="3019846"/>
            <wp:effectExtent l="0" t="0" r="889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dondo alongado isometric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85C2C" w:rsidR="00085C2C" w:rsidP="00085C2C" w:rsidRDefault="00085C2C" w14:paraId="1CD5C20F" wp14:textId="77777777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Modelo 3D</w:t>
      </w:r>
    </w:p>
    <w:p xmlns:wp14="http://schemas.microsoft.com/office/word/2010/wordml" w:rsidR="00C31A52" w:rsidP="00C31A52" w:rsidRDefault="00C31A52" w14:paraId="6A3DC07D" wp14:textId="77777777">
      <w:pPr>
        <w:pStyle w:val="Ttulo2"/>
      </w:pPr>
      <w:bookmarkStart w:name="_Toc491363073" w:id="17"/>
      <w:r>
        <w:t>Circuitos Eletrônicos Utilizados</w:t>
      </w:r>
      <w:bookmarkEnd w:id="17"/>
    </w:p>
    <w:p xmlns:wp14="http://schemas.microsoft.com/office/word/2010/wordml" w:rsidRPr="00C31A52" w:rsidR="00C31A52" w:rsidP="00C31A52" w:rsidRDefault="00C31A52" w14:paraId="5B5A8A16" wp14:textId="77777777">
      <w:pPr>
        <w:pStyle w:val="Ttulo2"/>
      </w:pPr>
      <w:bookmarkStart w:name="_Toc491363074" w:id="18"/>
      <w:r>
        <w:t>Comunicação</w:t>
      </w:r>
      <w:bookmarkEnd w:id="18"/>
    </w:p>
    <w:p xmlns:wp14="http://schemas.microsoft.com/office/word/2010/wordml" w:rsidRPr="00C31A52" w:rsidR="00C31A52" w:rsidP="00C31A52" w:rsidRDefault="00C31A52" w14:paraId="799809C6" wp14:textId="77777777">
      <w:pPr>
        <w:pStyle w:val="Ttulo2"/>
      </w:pPr>
      <w:bookmarkStart w:name="_Toc491363075" w:id="19"/>
      <w:r>
        <w:t>Sensores e atuadores</w:t>
      </w:r>
      <w:bookmarkEnd w:id="19"/>
    </w:p>
    <w:p xmlns:wp14="http://schemas.microsoft.com/office/word/2010/wordml" w:rsidR="00C31A52" w:rsidP="00C31A52" w:rsidRDefault="00C31A52" w14:paraId="2F2618E9" wp14:textId="77777777">
      <w:pPr>
        <w:pStyle w:val="Ttulo2"/>
      </w:pPr>
      <w:bookmarkStart w:name="_Toc491363076" w:id="20"/>
      <w:r>
        <w:t>Microprocessadores</w:t>
      </w:r>
      <w:bookmarkEnd w:id="20"/>
    </w:p>
    <w:p xmlns:wp14="http://schemas.microsoft.com/office/word/2010/wordml" w:rsidR="00C31A52" w:rsidP="00C31A52" w:rsidRDefault="00C31A52" w14:paraId="60D76107" wp14:textId="77777777">
      <w:pPr>
        <w:pStyle w:val="Ttulo2"/>
      </w:pPr>
      <w:bookmarkStart w:name="_Toc491363077" w:id="21"/>
      <w:r>
        <w:t>Inovação Tecnológica (se tiver)</w:t>
      </w:r>
      <w:bookmarkEnd w:id="21"/>
    </w:p>
    <w:p xmlns:wp14="http://schemas.microsoft.com/office/word/2010/wordml" w:rsidR="00C31A52" w:rsidP="00C31A52" w:rsidRDefault="00C31A52" w14:paraId="577FD8C1" wp14:textId="77777777">
      <w:pPr>
        <w:pStyle w:val="Ttulo2"/>
      </w:pPr>
      <w:bookmarkStart w:name="_Toc491363078" w:id="22"/>
      <w:r>
        <w:t>Melhorias a serem feitas (opcional)</w:t>
      </w:r>
      <w:bookmarkEnd w:id="22"/>
    </w:p>
    <w:p xmlns:wp14="http://schemas.microsoft.com/office/word/2010/wordml" w:rsidR="00CC610C" w:rsidP="00CC610C" w:rsidRDefault="00CC610C" w14:paraId="2645077A" wp14:textId="77777777">
      <w:pPr>
        <w:pStyle w:val="Ttulo2"/>
      </w:pPr>
      <w:bookmarkStart w:name="_Toc491363079" w:id="23"/>
      <w:r>
        <w:t>Materiais Necessários e custos</w:t>
      </w:r>
      <w:bookmarkEnd w:id="23"/>
    </w:p>
    <w:tbl>
      <w:tblPr>
        <w:tblStyle w:val="FinancialTable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409"/>
        <w:gridCol w:w="2268"/>
      </w:tblGrid>
      <w:tr xmlns:wp14="http://schemas.microsoft.com/office/word/2010/wordml" w:rsidR="00CC610C" w:rsidTr="0068417A" w14:paraId="61CAA018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P="0068417A" w:rsidRDefault="00CC610C" w14:paraId="7FC12B89" wp14:textId="77777777">
            <w:pPr>
              <w:jc w:val="center"/>
            </w:pPr>
            <w:r>
              <w:t>Nome</w:t>
            </w:r>
          </w:p>
        </w:tc>
        <w:tc>
          <w:tcPr>
            <w:tcW w:w="2409" w:type="dxa"/>
          </w:tcPr>
          <w:p w:rsidR="00CC610C" w:rsidP="0068417A" w:rsidRDefault="00CC610C" w14:paraId="229F9499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  <w:tc>
          <w:tcPr>
            <w:tcW w:w="2268" w:type="dxa"/>
          </w:tcPr>
          <w:p w:rsidR="00CC610C" w:rsidP="0068417A" w:rsidRDefault="00CC610C" w14:paraId="564D701E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</w:tc>
      </w:tr>
      <w:tr xmlns:wp14="http://schemas.microsoft.com/office/word/2010/wordml" w:rsidR="00CC610C" w:rsidTr="0068417A" w14:paraId="733CCDA6" wp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P="0068417A" w:rsidRDefault="00CC610C" w14:paraId="01AA3415" wp14:textId="77777777"/>
        </w:tc>
        <w:tc>
          <w:tcPr>
            <w:tcW w:w="2409" w:type="dxa"/>
          </w:tcPr>
          <w:p w:rsidR="00CC610C" w:rsidP="0068417A" w:rsidRDefault="00CC610C" w14:paraId="2C57B5D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C610C" w:rsidP="0068417A" w:rsidRDefault="00CC610C" w14:paraId="16278A9A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xmlns:wp14="http://schemas.microsoft.com/office/word/2010/wordml" w:rsidR="00CC610C" w:rsidTr="0068417A" w14:paraId="74674FCF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P="0068417A" w:rsidRDefault="00CC610C" w14:paraId="7B0328BF" wp14:textId="77777777"/>
        </w:tc>
        <w:tc>
          <w:tcPr>
            <w:tcW w:w="2409" w:type="dxa"/>
          </w:tcPr>
          <w:p w:rsidR="00CC610C" w:rsidP="0068417A" w:rsidRDefault="00CC610C" w14:paraId="5A465115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C610C" w:rsidP="0068417A" w:rsidRDefault="00CC610C" w14:paraId="07C99FD5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xmlns:wp14="http://schemas.microsoft.com/office/word/2010/wordml" w:rsidR="00C31A52" w:rsidP="00C31A52" w:rsidRDefault="00C31A52" w14:paraId="60DAD65E" wp14:textId="77777777">
      <w:pPr>
        <w:pStyle w:val="Ttulo2"/>
      </w:pPr>
    </w:p>
    <w:p xmlns:wp14="http://schemas.microsoft.com/office/word/2010/wordml" w:rsidR="00CC610C" w:rsidP="00C31A52" w:rsidRDefault="00CC610C" w14:paraId="769979E6" wp14:textId="77777777">
      <w:pPr>
        <w:pStyle w:val="Ttulo1"/>
      </w:pPr>
    </w:p>
    <w:p xmlns:wp14="http://schemas.microsoft.com/office/word/2010/wordml" w:rsidR="00C31A52" w:rsidP="00C31A52" w:rsidRDefault="00CC610C" w14:paraId="186EAE02" wp14:textId="77777777">
      <w:pPr>
        <w:pStyle w:val="Ttulo1"/>
      </w:pPr>
      <w:bookmarkStart w:name="_Toc491363080" w:id="24"/>
      <w:r>
        <w:t>Modelo</w:t>
      </w:r>
      <w:r w:rsidR="00C31A52">
        <w:t xml:space="preserve"> do Robô 3 [por nome do modelo]</w:t>
      </w:r>
      <w:bookmarkEnd w:id="24"/>
    </w:p>
    <w:p xmlns:wp14="http://schemas.microsoft.com/office/word/2010/wordml" w:rsidR="00C31A52" w:rsidP="00C31A52" w:rsidRDefault="00C31A52" w14:paraId="052D5434" wp14:textId="77777777">
      <w:pPr>
        <w:pStyle w:val="Ttulo2"/>
      </w:pPr>
      <w:bookmarkStart w:name="_Toc491363081" w:id="25"/>
      <w:r>
        <w:t>Design</w:t>
      </w:r>
      <w:bookmarkEnd w:id="25"/>
    </w:p>
    <w:p xmlns:wp14="http://schemas.microsoft.com/office/word/2010/wordml" w:rsidR="00C31A52" w:rsidP="00C31A52" w:rsidRDefault="00C31A52" w14:paraId="31BF0813" wp14:textId="77777777">
      <w:pPr>
        <w:pStyle w:val="Ttulo2"/>
      </w:pPr>
      <w:bookmarkStart w:name="_Toc491363082" w:id="26"/>
      <w:r>
        <w:t>Circuitos Eletrônicos Utilizados</w:t>
      </w:r>
      <w:bookmarkEnd w:id="26"/>
    </w:p>
    <w:p xmlns:wp14="http://schemas.microsoft.com/office/word/2010/wordml" w:rsidRPr="00C31A52" w:rsidR="00C31A52" w:rsidP="00C31A52" w:rsidRDefault="00C31A52" w14:paraId="5C9B2CDA" wp14:textId="77777777">
      <w:pPr>
        <w:pStyle w:val="Ttulo2"/>
      </w:pPr>
      <w:bookmarkStart w:name="_Toc491363083" w:id="27"/>
      <w:r>
        <w:t>Comunicação</w:t>
      </w:r>
      <w:bookmarkEnd w:id="27"/>
    </w:p>
    <w:p xmlns:wp14="http://schemas.microsoft.com/office/word/2010/wordml" w:rsidRPr="00C31A52" w:rsidR="00C31A52" w:rsidP="00C31A52" w:rsidRDefault="00C31A52" w14:paraId="2204E1BF" wp14:textId="77777777">
      <w:pPr>
        <w:pStyle w:val="Ttulo2"/>
      </w:pPr>
      <w:bookmarkStart w:name="_Toc491363084" w:id="28"/>
      <w:r>
        <w:t>Sensores e atuadores</w:t>
      </w:r>
      <w:bookmarkEnd w:id="28"/>
    </w:p>
    <w:p xmlns:wp14="http://schemas.microsoft.com/office/word/2010/wordml" w:rsidR="00C31A52" w:rsidP="00C31A52" w:rsidRDefault="00C31A52" w14:paraId="10635F12" wp14:textId="77777777">
      <w:pPr>
        <w:pStyle w:val="Ttulo2"/>
      </w:pPr>
      <w:bookmarkStart w:name="_Toc491363085" w:id="29"/>
      <w:r>
        <w:t>Microprocessadores</w:t>
      </w:r>
      <w:bookmarkEnd w:id="29"/>
    </w:p>
    <w:p xmlns:wp14="http://schemas.microsoft.com/office/word/2010/wordml" w:rsidR="00C31A52" w:rsidP="00C31A52" w:rsidRDefault="00C31A52" w14:paraId="4D21FE6C" wp14:textId="77777777">
      <w:pPr>
        <w:pStyle w:val="Ttulo2"/>
      </w:pPr>
      <w:bookmarkStart w:name="_Toc491363086" w:id="30"/>
      <w:r>
        <w:t>Inovação Tecnológica (se tiver)</w:t>
      </w:r>
      <w:bookmarkEnd w:id="30"/>
    </w:p>
    <w:p xmlns:wp14="http://schemas.microsoft.com/office/word/2010/wordml" w:rsidR="00C31A52" w:rsidP="00C31A52" w:rsidRDefault="00C31A52" w14:paraId="4189CA63" wp14:textId="77777777">
      <w:pPr>
        <w:pStyle w:val="Ttulo2"/>
      </w:pPr>
      <w:bookmarkStart w:name="_Toc491363087" w:id="31"/>
      <w:r>
        <w:t>Melhorias a serem feitas (opcional)</w:t>
      </w:r>
      <w:bookmarkEnd w:id="31"/>
    </w:p>
    <w:p xmlns:wp14="http://schemas.microsoft.com/office/word/2010/wordml" w:rsidR="00C31A52" w:rsidP="00C31A52" w:rsidRDefault="00C31A52" w14:paraId="0CB3C37E" wp14:textId="77777777">
      <w:pPr>
        <w:pStyle w:val="Ttulo2"/>
      </w:pPr>
      <w:bookmarkStart w:name="_Toc491363088" w:id="32"/>
      <w:r>
        <w:t>Materiais Necessários</w:t>
      </w:r>
      <w:r w:rsidR="00CC610C">
        <w:t xml:space="preserve"> e custos</w:t>
      </w:r>
      <w:bookmarkEnd w:id="32"/>
    </w:p>
    <w:tbl>
      <w:tblPr>
        <w:tblStyle w:val="FinancialTable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409"/>
        <w:gridCol w:w="2268"/>
      </w:tblGrid>
      <w:tr xmlns:wp14="http://schemas.microsoft.com/office/word/2010/wordml" w:rsidR="00CC610C" w:rsidTr="00CC610C" w14:paraId="05866082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P="00CC610C" w:rsidRDefault="00CC610C" w14:paraId="406C2EA8" wp14:textId="77777777">
            <w:pPr>
              <w:jc w:val="center"/>
            </w:pPr>
            <w:r>
              <w:t>Nome</w:t>
            </w:r>
          </w:p>
        </w:tc>
        <w:tc>
          <w:tcPr>
            <w:tcW w:w="2409" w:type="dxa"/>
          </w:tcPr>
          <w:p w:rsidR="00CC610C" w:rsidP="00CC610C" w:rsidRDefault="00CC610C" w14:paraId="2EE3B076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  <w:tc>
          <w:tcPr>
            <w:tcW w:w="2268" w:type="dxa"/>
          </w:tcPr>
          <w:p w:rsidR="00CC610C" w:rsidP="00CC610C" w:rsidRDefault="00CC610C" w14:paraId="1141993C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</w:tc>
      </w:tr>
      <w:tr xmlns:wp14="http://schemas.microsoft.com/office/word/2010/wordml" w:rsidR="00CC610C" w:rsidTr="00CC610C" w14:paraId="412A6BA7" wp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P="00C31A52" w:rsidRDefault="00CC610C" w14:paraId="6897E61D" wp14:textId="77777777"/>
        </w:tc>
        <w:tc>
          <w:tcPr>
            <w:tcW w:w="2409" w:type="dxa"/>
          </w:tcPr>
          <w:p w:rsidR="00CC610C" w:rsidP="00C31A52" w:rsidRDefault="00CC610C" w14:paraId="372DD17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C610C" w:rsidP="00C31A52" w:rsidRDefault="00CC610C" w14:paraId="108DF950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xmlns:wp14="http://schemas.microsoft.com/office/word/2010/wordml" w:rsidR="00CC610C" w:rsidTr="00CC610C" w14:paraId="0CF27D91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C610C" w:rsidP="00C31A52" w:rsidRDefault="00CC610C" w14:paraId="5ACC5259" wp14:textId="77777777"/>
        </w:tc>
        <w:tc>
          <w:tcPr>
            <w:tcW w:w="2409" w:type="dxa"/>
          </w:tcPr>
          <w:p w:rsidR="00CC610C" w:rsidP="00C31A52" w:rsidRDefault="00CC610C" w14:paraId="728BAAC6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CC610C" w:rsidP="00C31A52" w:rsidRDefault="00CC610C" w14:paraId="40AFF73E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xmlns:wp14="http://schemas.microsoft.com/office/word/2010/wordml" w:rsidR="00737B8D" w:rsidRDefault="00C31A52" w14:paraId="6FFE01EB" wp14:textId="77777777">
      <w:pPr>
        <w:pStyle w:val="Ttulo1"/>
      </w:pPr>
      <w:bookmarkStart w:name="_Toc491363089" w:id="33"/>
      <w:r>
        <w:t>Conclusões</w:t>
      </w:r>
      <w:bookmarkEnd w:id="33"/>
    </w:p>
    <w:p xmlns:wp14="http://schemas.microsoft.com/office/word/2010/wordml" w:rsidR="00C31A52" w:rsidP="00C31A52" w:rsidRDefault="00C31A52" w14:paraId="7905BD6A" wp14:textId="77777777">
      <w:pPr>
        <w:pStyle w:val="Ttulo2"/>
      </w:pPr>
      <w:bookmarkStart w:name="_Toc491363090" w:id="34"/>
      <w:r>
        <w:t>Comparação entre os robôs – Prós e Contras</w:t>
      </w:r>
      <w:bookmarkEnd w:id="34"/>
    </w:p>
    <w:p xmlns:wp14="http://schemas.microsoft.com/office/word/2010/wordml" w:rsidR="00C31A52" w:rsidP="00C31A52" w:rsidRDefault="00CC610C" w14:paraId="01655B26" wp14:textId="77777777">
      <w:pPr>
        <w:pStyle w:val="Ttulo2"/>
      </w:pPr>
      <w:bookmarkStart w:name="_Toc491363091" w:id="35"/>
      <w:r>
        <w:t>Atividades a serem desenvolvidas no projeto</w:t>
      </w:r>
      <w:bookmarkEnd w:id="35"/>
    </w:p>
    <w:tbl>
      <w:tblPr>
        <w:tblStyle w:val="FinancialTable"/>
        <w:tblW w:w="5000" w:type="pct"/>
        <w:tblLook w:val="04E0" w:firstRow="1" w:lastRow="1" w:firstColumn="1" w:lastColumn="0" w:noHBand="0" w:noVBand="1"/>
        <w:tblDescription w:val="Cash flow table"/>
      </w:tblPr>
      <w:tblGrid>
        <w:gridCol w:w="1938"/>
        <w:gridCol w:w="830"/>
        <w:gridCol w:w="825"/>
        <w:gridCol w:w="825"/>
        <w:gridCol w:w="825"/>
        <w:gridCol w:w="825"/>
        <w:gridCol w:w="825"/>
        <w:gridCol w:w="825"/>
        <w:gridCol w:w="819"/>
        <w:gridCol w:w="813"/>
      </w:tblGrid>
      <w:tr xmlns:wp14="http://schemas.microsoft.com/office/word/2010/wordml" w:rsidR="00CC610C" w:rsidTr="00CC610C" w14:paraId="07CA48C3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="00CC610C" w:rsidRDefault="00CC610C" w14:paraId="0EAA19CC" wp14:textId="77777777"/>
        </w:tc>
        <w:tc>
          <w:tcPr>
            <w:tcW w:w="444" w:type="pct"/>
          </w:tcPr>
          <w:p w:rsidR="00CC610C" w:rsidRDefault="00CC610C" w14:paraId="6453D467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Ago/1</w:t>
            </w:r>
          </w:p>
        </w:tc>
        <w:tc>
          <w:tcPr>
            <w:tcW w:w="441" w:type="pct"/>
          </w:tcPr>
          <w:p w:rsidR="00CC610C" w:rsidRDefault="00CC610C" w14:paraId="7C37FE14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Ago/2</w:t>
            </w:r>
          </w:p>
        </w:tc>
        <w:tc>
          <w:tcPr>
            <w:tcW w:w="441" w:type="pct"/>
          </w:tcPr>
          <w:p w:rsidR="00CC610C" w:rsidRDefault="00CC610C" w14:paraId="439A5BF1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Set/1</w:t>
            </w:r>
          </w:p>
        </w:tc>
        <w:tc>
          <w:tcPr>
            <w:tcW w:w="441" w:type="pct"/>
          </w:tcPr>
          <w:p w:rsidR="00CC610C" w:rsidRDefault="00CC610C" w14:paraId="073728CB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Set/2</w:t>
            </w:r>
          </w:p>
        </w:tc>
        <w:tc>
          <w:tcPr>
            <w:tcW w:w="441" w:type="pct"/>
          </w:tcPr>
          <w:p w:rsidR="00CC610C" w:rsidRDefault="00CC610C" w14:paraId="60CCB439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Out/1</w:t>
            </w:r>
          </w:p>
        </w:tc>
        <w:tc>
          <w:tcPr>
            <w:tcW w:w="441" w:type="pct"/>
          </w:tcPr>
          <w:p w:rsidR="00CC610C" w:rsidRDefault="00CC610C" w14:paraId="6E678F91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Out/2</w:t>
            </w:r>
          </w:p>
        </w:tc>
        <w:tc>
          <w:tcPr>
            <w:tcW w:w="441" w:type="pct"/>
          </w:tcPr>
          <w:p w:rsidR="00CC610C" w:rsidRDefault="00CC610C" w14:paraId="2A5EE4FB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Nov/1</w:t>
            </w:r>
          </w:p>
        </w:tc>
        <w:tc>
          <w:tcPr>
            <w:tcW w:w="438" w:type="pct"/>
          </w:tcPr>
          <w:p w:rsidR="00CC610C" w:rsidRDefault="00CC610C" w14:paraId="263C4828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Nov/2</w:t>
            </w:r>
          </w:p>
        </w:tc>
        <w:tc>
          <w:tcPr>
            <w:tcW w:w="435" w:type="pct"/>
          </w:tcPr>
          <w:p w:rsidR="00CC610C" w:rsidRDefault="00CC610C" w14:paraId="51CF127B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Dez/1</w:t>
            </w:r>
          </w:p>
        </w:tc>
      </w:tr>
      <w:tr xmlns:wp14="http://schemas.microsoft.com/office/word/2010/wordml" w:rsidR="00CC610C" w:rsidTr="00CC610C" w14:paraId="562D35E2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Pr="00CC610C" w:rsidR="00CC610C" w:rsidP="00CC610C" w:rsidRDefault="00CC610C" w14:paraId="47D901B3" wp14:textId="77777777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Compra de materiais</w:t>
            </w:r>
          </w:p>
        </w:tc>
        <w:tc>
          <w:tcPr>
            <w:tcW w:w="444" w:type="pct"/>
          </w:tcPr>
          <w:p w:rsidR="00CC610C" w:rsidRDefault="00CC610C" w14:paraId="528AEC0E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3ED27F48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471C79AF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5923090D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2040D5B5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730D680B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1D193417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 w14:paraId="15E14176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 w14:paraId="44591D30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CC610C" w:rsidTr="00CC610C" w14:paraId="70689AD8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Pr="00CC610C" w:rsidR="00CC610C" w:rsidP="00CC610C" w:rsidRDefault="00CC610C" w14:paraId="6B2D4A34" wp14:textId="77777777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Confecção dos subsistemas</w:t>
            </w:r>
          </w:p>
        </w:tc>
        <w:tc>
          <w:tcPr>
            <w:tcW w:w="444" w:type="pct"/>
          </w:tcPr>
          <w:p w:rsidR="00CC610C" w:rsidRDefault="00CC610C" w14:paraId="2D8FA47C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3D397E5A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6A752F6F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4D53D384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2CFD4D7B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6E4F2B97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35E982A8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 w14:paraId="2870AC16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 w14:paraId="0C2796C9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CC610C" w:rsidTr="00CC610C" w14:paraId="3059ACE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Pr="00CC610C" w:rsidR="00CC610C" w:rsidP="00CC610C" w:rsidRDefault="00CC610C" w14:paraId="54D0E417" wp14:textId="77777777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Programação dos Microcontroladores</w:t>
            </w:r>
          </w:p>
        </w:tc>
        <w:tc>
          <w:tcPr>
            <w:tcW w:w="444" w:type="pct"/>
          </w:tcPr>
          <w:p w:rsidR="00CC610C" w:rsidRDefault="00CC610C" w14:paraId="135AC7F3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2C0F8AAA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50EA0057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7DEF6E71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057C9AB3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24B9AC48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52049F16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 w14:paraId="0484CB7B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 w14:paraId="6B055113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CC610C" w:rsidTr="00CC610C" w14:paraId="6F5B592B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Pr="00CC610C" w:rsidR="00CC610C" w:rsidP="00CC610C" w:rsidRDefault="00CC610C" w14:paraId="126AB03B" wp14:textId="77777777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Confecção das PCIs</w:t>
            </w:r>
          </w:p>
        </w:tc>
        <w:tc>
          <w:tcPr>
            <w:tcW w:w="444" w:type="pct"/>
          </w:tcPr>
          <w:p w:rsidR="00CC610C" w:rsidRDefault="00CC610C" w14:paraId="6F54CFC1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3E030D41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4E1FFE48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13AFD8AA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1968A1B9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206F2189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7CF099DF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 w14:paraId="5BEC8953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 w14:paraId="6B8419AF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CC610C" w:rsidTr="00CC610C" w14:paraId="43712B92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Pr="00CC610C" w:rsidR="00CC610C" w:rsidP="00CC610C" w:rsidRDefault="00CC610C" w14:paraId="1E417EF3" wp14:textId="77777777">
            <w:pPr>
              <w:rPr>
                <w:i/>
                <w:iCs/>
                <w:color w:val="000000" w:themeColor="text1"/>
              </w:rPr>
            </w:pPr>
            <w:r w:rsidRPr="00CC610C">
              <w:rPr>
                <w:i/>
                <w:iCs/>
                <w:color w:val="000000" w:themeColor="text1"/>
              </w:rPr>
              <w:t>Confecção da estrutura</w:t>
            </w:r>
          </w:p>
        </w:tc>
        <w:tc>
          <w:tcPr>
            <w:tcW w:w="444" w:type="pct"/>
          </w:tcPr>
          <w:p w:rsidR="00CC610C" w:rsidRDefault="00CC610C" w14:paraId="79268A32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4EA85998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0660DD97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1CC1F95B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1378E0B5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416A4216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3C0FB963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 w14:paraId="7052C57F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 w14:paraId="295E6665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</w:p>
        </w:tc>
      </w:tr>
      <w:tr xmlns:wp14="http://schemas.microsoft.com/office/word/2010/wordml" w:rsidR="00CC610C" w:rsidTr="00CC610C" w14:paraId="4A059F19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Pr="00CC610C" w:rsidR="00CC610C" w:rsidP="00CC610C" w:rsidRDefault="00CC610C" w14:paraId="177F54C6" wp14:textId="77777777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Revisão dos subsistemas</w:t>
            </w:r>
          </w:p>
        </w:tc>
        <w:tc>
          <w:tcPr>
            <w:tcW w:w="444" w:type="pct"/>
          </w:tcPr>
          <w:p w:rsidR="00CC610C" w:rsidRDefault="00CC610C" w14:paraId="7DBA07F6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2B77B755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1B0CEF05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083908B6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22516743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6D90CD58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785F87CE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 w14:paraId="43DCA25F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 w14:paraId="3FD451B5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CC610C" w:rsidTr="00CC610C" w14:paraId="056349C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Pr="00CC610C" w:rsidR="00CC610C" w:rsidP="00CC610C" w:rsidRDefault="00CC610C" w14:paraId="7BD1F108" wp14:textId="77777777">
            <w:pPr>
              <w:rPr>
                <w:color w:val="000000" w:themeColor="text1"/>
              </w:rPr>
            </w:pPr>
            <w:r w:rsidRPr="00CC610C">
              <w:rPr>
                <w:color w:val="000000" w:themeColor="text1"/>
              </w:rPr>
              <w:t>Conserto de erros</w:t>
            </w:r>
          </w:p>
        </w:tc>
        <w:tc>
          <w:tcPr>
            <w:tcW w:w="444" w:type="pct"/>
          </w:tcPr>
          <w:p w:rsidR="00CC610C" w:rsidRDefault="00CC610C" w14:paraId="1B24F441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4DE4AE98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2C72222E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7F33D53B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194D74D1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54E689DE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157A611F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 w14:paraId="2B801236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 w14:paraId="303B0D75" wp14:textId="77777777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CC610C" w:rsidTr="00CC610C" w14:paraId="44D5933D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Pr="00CC610C" w:rsidR="00CC610C" w:rsidP="00CC610C" w:rsidRDefault="00CC610C" w14:paraId="115FB885" wp14:textId="777777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Apresentação de um protótipo funcional</w:t>
            </w:r>
          </w:p>
        </w:tc>
        <w:tc>
          <w:tcPr>
            <w:tcW w:w="444" w:type="pct"/>
          </w:tcPr>
          <w:p w:rsidR="00CC610C" w:rsidRDefault="00CC610C" w14:paraId="751948FF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32E90077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0241A6BF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778E90DA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68BAA157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1140CB93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109A5D00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 w14:paraId="48751217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 w14:paraId="7AB28B93" wp14:textId="77777777">
            <w:pPr>
              <w:tabs>
                <w:tab w:val="decimal" w:pos="52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CC610C" w:rsidTr="00CC610C" w14:paraId="45FCF2C6" wp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</w:tcPr>
          <w:p w:rsidRPr="00CC610C" w:rsidR="00CC610C" w:rsidP="00CC610C" w:rsidRDefault="00CC610C" w14:paraId="48651121" wp14:textId="777777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eNTREGA FINAL</w:t>
            </w:r>
          </w:p>
        </w:tc>
        <w:tc>
          <w:tcPr>
            <w:tcW w:w="444" w:type="pct"/>
          </w:tcPr>
          <w:p w:rsidR="00CC610C" w:rsidRDefault="00CC610C" w14:paraId="57D57AFB" wp14:textId="77777777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4049054A" wp14:textId="77777777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22A846F3" wp14:textId="77777777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78A2E9A4" wp14:textId="77777777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112F9903" wp14:textId="77777777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7E1DBA45" wp14:textId="77777777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1" w:type="pct"/>
          </w:tcPr>
          <w:p w:rsidR="00CC610C" w:rsidRDefault="00CC610C" w14:paraId="0F5FCC87" wp14:textId="77777777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8" w:type="pct"/>
          </w:tcPr>
          <w:p w:rsidR="00CC610C" w:rsidRDefault="00CC610C" w14:paraId="638D0184" wp14:textId="77777777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35" w:type="pct"/>
          </w:tcPr>
          <w:p w:rsidR="00CC610C" w:rsidRDefault="00CC610C" w14:paraId="27A77750" wp14:textId="77777777">
            <w:pPr>
              <w:tabs>
                <w:tab w:val="decimal" w:pos="522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xmlns:wp14="http://schemas.microsoft.com/office/word/2010/wordml" w:rsidR="00CC610C" w:rsidP="00CC610C" w:rsidRDefault="00CC610C" w14:paraId="039CD9DD" wp14:textId="77777777"/>
    <w:p xmlns:wp14="http://schemas.microsoft.com/office/word/2010/wordml" w:rsidRPr="00CC610C" w:rsidR="00CC610C" w:rsidP="00CC610C" w:rsidRDefault="00CC610C" w14:paraId="18DE352E" wp14:textId="77777777"/>
    <w:p xmlns:wp14="http://schemas.microsoft.com/office/word/2010/wordml" w:rsidR="00737B8D" w:rsidP="00CC610C" w:rsidRDefault="00CC610C" w14:paraId="7D549929" wp14:textId="77777777">
      <w:pPr>
        <w:pStyle w:val="Ttulo1"/>
      </w:pPr>
      <w:bookmarkStart w:name="_Toc491363092" w:id="36"/>
      <w:r>
        <w:lastRenderedPageBreak/>
        <w:t>Referências Bibliográficas</w:t>
      </w:r>
      <w:bookmarkEnd w:id="36"/>
    </w:p>
    <w:sectPr w:rsidR="00737B8D" w:rsidSect="00CC610C">
      <w:footerReference w:type="default" r:id="rId14"/>
      <w:pgSz w:w="12240" w:h="15840" w:orient="portrait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77096" w:rsidRDefault="00477096" w14:paraId="704FD72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77096" w:rsidRDefault="00477096" w14:paraId="14450B7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737B8D" w:rsidRDefault="00477096" w14:paraId="281CCD45" wp14:textId="77777777">
    <w:pPr>
      <w:pStyle w:val="Rodap"/>
    </w:pPr>
    <w:sdt>
      <w:sdtPr>
        <w:alias w:val="Title"/>
        <w:tag w:val=""/>
        <w:id w:val="280004402"/>
        <w:placeholder>
          <w:docPart w:val="86B206305DA14693BADC4192143EFB2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E357D">
          <w:t>Projetos 2/2017</w:t>
        </w:r>
      </w:sdtContent>
    </w:sdt>
    <w:r w:rsidR="000A6241">
      <w:t xml:space="preserve"> - </w:t>
    </w:r>
    <w:sdt>
      <w:sdtPr>
        <w:alias w:val="Date"/>
        <w:tag w:val=""/>
        <w:id w:val="-1976370188"/>
        <w:placeholder>
          <w:docPart w:val="37BF31525DA34EAC81D39D0AF10B15D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08-18T00:00:00Z">
          <w:dateFormat w:val="MMMM yyyy"/>
          <w:lid w:val="en-US"/>
          <w:storeMappedDataAs w:val="dateTime"/>
          <w:calendar w:val="gregorian"/>
        </w:date>
      </w:sdtPr>
      <w:sdtEndPr/>
      <w:sdtContent>
        <w:r w:rsidR="00C31A52">
          <w:rPr>
            <w:lang w:val="en-US"/>
          </w:rPr>
          <w:t>August 2017</w:t>
        </w:r>
      </w:sdtContent>
    </w:sdt>
    <w:r w:rsidR="000A6241">
      <w:ptab w:alignment="right" w:relativeTo="margin" w:leader="none"/>
    </w:r>
    <w:r w:rsidR="000A6241">
      <w:fldChar w:fldCharType="begin"/>
    </w:r>
    <w:r w:rsidR="000A6241">
      <w:instrText xml:space="preserve"> PAGE   \* MERGEFORMAT </w:instrText>
    </w:r>
    <w:r w:rsidR="000A6241">
      <w:fldChar w:fldCharType="separate"/>
    </w:r>
    <w:r w:rsidR="00271A06">
      <w:rPr>
        <w:noProof/>
      </w:rPr>
      <w:t>3</w:t>
    </w:r>
    <w:r w:rsidR="000A624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77096" w:rsidRDefault="00477096" w14:paraId="33836557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77096" w:rsidRDefault="00477096" w14:paraId="387C2EFE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Sum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US" w:vendorID="64" w:dllVersion="131078" w:nlCheck="1" w:checkStyle="0" w:appName="MSWord"/>
  <w:activeWritingStyle w:lang="pt-BR" w:vendorID="64" w:dllVersion="131078" w:nlCheck="1" w:checkStyle="0" w:appName="MSWord"/>
  <w:proofState w:spelling="clean" w:grammar="dirty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A52"/>
    <w:rsid w:val="00085C2C"/>
    <w:rsid w:val="000A6241"/>
    <w:rsid w:val="0011110E"/>
    <w:rsid w:val="00231F93"/>
    <w:rsid w:val="00271A06"/>
    <w:rsid w:val="002F1AA8"/>
    <w:rsid w:val="003918E5"/>
    <w:rsid w:val="003D200E"/>
    <w:rsid w:val="00477096"/>
    <w:rsid w:val="00635726"/>
    <w:rsid w:val="00737B8D"/>
    <w:rsid w:val="00767DEA"/>
    <w:rsid w:val="007850F7"/>
    <w:rsid w:val="00827AB2"/>
    <w:rsid w:val="00976308"/>
    <w:rsid w:val="00AE72B6"/>
    <w:rsid w:val="00AF3274"/>
    <w:rsid w:val="00B9431E"/>
    <w:rsid w:val="00C27D21"/>
    <w:rsid w:val="00C31A52"/>
    <w:rsid w:val="00C521AE"/>
    <w:rsid w:val="00CC610C"/>
    <w:rsid w:val="00D22B3B"/>
    <w:rsid w:val="00D603A9"/>
    <w:rsid w:val="00DC2FB5"/>
    <w:rsid w:val="00DD360A"/>
    <w:rsid w:val="00DE357D"/>
    <w:rsid w:val="00E04FE8"/>
    <w:rsid w:val="00ED4AB8"/>
    <w:rsid w:val="00EE59D3"/>
    <w:rsid w:val="00FE72B5"/>
    <w:rsid w:val="538E7864"/>
    <w:rsid w:val="6617B49C"/>
    <w:rsid w:val="6C6A1693"/>
    <w:rsid w:val="7FA3D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6A5620"/>
  <w15:chartTrackingRefBased/>
  <w15:docId w15:val="{BDC20E9A-EE07-436A-B9B2-DCF7AD9494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bottom w:val="single" w:color="FCDBDB" w:themeColor="accent1" w:themeTint="33" w:sz="8" w:space="0"/>
      </w:pBdr>
      <w:spacing w:after="200"/>
      <w:outlineLvl w:val="0"/>
    </w:pPr>
    <w:rPr>
      <w:rFonts w:asciiTheme="majorHAnsi" w:hAnsiTheme="majorHAnsi" w:eastAsiaTheme="majorEastAsia" w:cstheme="majorBidi"/>
      <w:color w:val="F24F4F" w:themeColor="accen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DF1010" w:themeColor="accent1" w:themeShade="B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Logo" w:customStyle="1">
    <w:name w:val="Logo"/>
    <w:basedOn w:val="Normal"/>
    <w:uiPriority w:val="99"/>
    <w:semiHidden/>
    <w:unhideWhenUsed/>
    <w:pPr>
      <w:spacing w:before="60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600" w:line="240" w:lineRule="auto"/>
      <w:contextualSpacing/>
    </w:pPr>
    <w:rPr>
      <w:rFonts w:asciiTheme="majorHAnsi" w:hAnsiTheme="majorHAnsi" w:eastAsiaTheme="majorEastAsia" w:cstheme="majorBidi"/>
      <w:color w:val="F24F4F" w:themeColor="accent1"/>
      <w:kern w:val="28"/>
      <w:sz w:val="96"/>
      <w:szCs w:val="96"/>
    </w:rPr>
  </w:style>
  <w:style w:type="character" w:styleId="TtuloChar" w:customStyle="1">
    <w:name w:val="Título Char"/>
    <w:basedOn w:val="Fontepargpadro"/>
    <w:link w:val="Ttulo"/>
    <w:uiPriority w:val="10"/>
    <w:rPr>
      <w:rFonts w:asciiTheme="majorHAnsi" w:hAnsiTheme="majorHAnsi" w:eastAsiaTheme="majorEastAsia" w:cstheme="majorBidi"/>
      <w:color w:val="F24F4F" w:themeColor="accent1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styleId="SubttuloChar" w:customStyle="1">
    <w:name w:val="Subtítulo Char"/>
    <w:basedOn w:val="Fontepargpadro"/>
    <w:link w:val="Subttulo"/>
    <w:uiPriority w:val="11"/>
    <w:rPr>
      <w:sz w:val="32"/>
      <w:szCs w:val="32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actInfo" w:customStyle="1">
    <w:name w:val="Contact Info"/>
    <w:basedOn w:val="SemEspaamento"/>
    <w:uiPriority w:val="99"/>
    <w:qFormat/>
    <w:rPr>
      <w:color w:val="FFFFFF" w:themeColor="background1"/>
      <w:sz w:val="22"/>
      <w:szCs w:val="22"/>
    </w:rPr>
  </w:style>
  <w:style w:type="paragraph" w:styleId="TableSpace" w:customStyle="1">
    <w:name w:val="Table Space"/>
    <w:basedOn w:val="SemEspaamento"/>
    <w:uiPriority w:val="99"/>
    <w:pPr>
      <w:spacing w:line="14" w:lineRule="exact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  <w:rPr>
      <w:rFonts w:asciiTheme="majorHAnsi" w:hAnsiTheme="majorHAnsi" w:eastAsiaTheme="majorEastAsia" w:cstheme="majorBidi"/>
      <w:caps/>
      <w:color w:val="F24F4F" w:themeColor="accent1"/>
      <w:sz w:val="16"/>
      <w:szCs w:val="16"/>
    </w:rPr>
  </w:style>
  <w:style w:type="character" w:styleId="RodapChar" w:customStyle="1">
    <w:name w:val="Rodapé Char"/>
    <w:basedOn w:val="Fontepargpadro"/>
    <w:link w:val="Rodap"/>
    <w:uiPriority w:val="99"/>
    <w:rPr>
      <w:rFonts w:asciiTheme="majorHAnsi" w:hAnsiTheme="majorHAnsi" w:eastAsiaTheme="majorEastAsia" w:cstheme="majorBidi"/>
      <w:caps/>
      <w:color w:val="F24F4F" w:themeColor="accent1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olor w:val="F24F4F" w:themeColor="accent1"/>
      <w:sz w:val="36"/>
      <w:szCs w:val="36"/>
    </w:rPr>
  </w:style>
  <w:style w:type="character" w:styleId="Ttulo2Char" w:customStyle="1">
    <w:name w:val="Título 2 Char"/>
    <w:basedOn w:val="Fontepargpadro"/>
    <w:link w:val="Ttulo2"/>
    <w:uiPriority w:val="9"/>
    <w:rPr>
      <w:b/>
      <w:bCs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pPr>
      <w:pBdr>
        <w:bottom w:val="none" w:color="auto" w:sz="0" w:space="0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umrio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styleId="Ttulo3Char" w:customStyle="1">
    <w:name w:val="Título 3 Char"/>
    <w:basedOn w:val="Fontepargpadro"/>
    <w:link w:val="Ttulo3"/>
    <w:uiPriority w:val="9"/>
    <w:rPr>
      <w:b/>
      <w:bCs/>
      <w:i/>
      <w:iCs/>
      <w:sz w:val="24"/>
      <w:szCs w:val="24"/>
    </w:rPr>
  </w:style>
  <w:style w:type="paragraph" w:styleId="LogoAlt" w:customStyle="1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styleId="FooterAlt" w:customStyle="1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styleId="TipTable" w:customStyle="1">
    <w:name w:val="Tip Table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styleId="TipText" w:customStyle="1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hAnsiTheme="majorHAnsi" w:eastAsiaTheme="majorEastAsia" w:cstheme="majorBidi"/>
      <w:i/>
      <w:iCs/>
      <w:sz w:val="16"/>
      <w:szCs w:val="16"/>
    </w:rPr>
  </w:style>
  <w:style w:type="paragraph" w:styleId="Icon" w:customStyle="1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styleId="Ttulo4Char" w:customStyle="1">
    <w:name w:val="Título 4 Char"/>
    <w:basedOn w:val="Fontepargpadro"/>
    <w:link w:val="Ttulo4"/>
    <w:uiPriority w:val="9"/>
    <w:semiHidden/>
    <w:rPr>
      <w:rFonts w:asciiTheme="majorHAnsi" w:hAnsiTheme="majorHAnsi" w:eastAsiaTheme="majorEastAsia" w:cstheme="majorBidi"/>
      <w:i/>
      <w:iCs/>
      <w:color w:val="DF1010" w:themeColor="accent1" w:themeShade="BF"/>
    </w:rPr>
  </w:style>
  <w:style w:type="table" w:styleId="FinancialTable" w:customStyle="1">
    <w:name w:val="Financial Table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color="BCB8AC" w:themeColor="text2" w:themeTint="66" w:sz="4" w:space="0"/>
        <w:left w:val="single" w:color="BCB8AC" w:themeColor="text2" w:themeTint="66" w:sz="4" w:space="0"/>
        <w:bottom w:val="single" w:color="BCB8AC" w:themeColor="text2" w:themeTint="66" w:sz="4" w:space="0"/>
        <w:right w:val="single" w:color="BCB8AC" w:themeColor="text2" w:themeTint="66" w:sz="4" w:space="0"/>
        <w:insideV w:val="single" w:color="BCB8AC" w:themeColor="text2" w:themeTint="66" w:sz="4" w:space="0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umrio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Sumrio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egenda">
    <w:name w:val="caption"/>
    <w:basedOn w:val="Normal"/>
    <w:next w:val="Normal"/>
    <w:uiPriority w:val="35"/>
    <w:unhideWhenUsed/>
    <w:qFormat/>
    <w:rsid w:val="00D22B3B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hu\AppData\Roaming\Microsoft\&#1064;&#1072;&#1073;&#1083;&#1086;&#1085;&#1099;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60AE2E83EB4D6EB24FD38384492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78AFA-076A-40A4-AC48-0F3338285673}"/>
      </w:docPartPr>
      <w:docPartBody>
        <w:p w:rsidR="00DF6CC7" w:rsidRDefault="007550DB">
          <w:pPr>
            <w:pStyle w:val="E260AE2E83EB4D6EB24FD3838449213A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86B206305DA14693BADC4192143EF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FE50E-E3C2-4662-92C9-0993C87483F7}"/>
      </w:docPartPr>
      <w:docPartBody>
        <w:p w:rsidR="00DF6CC7" w:rsidRDefault="007550DB">
          <w:pPr>
            <w:pStyle w:val="86B206305DA14693BADC4192143EFB2D"/>
          </w:pPr>
          <w:r>
            <w:t>[Business Plan Title]</w:t>
          </w:r>
        </w:p>
      </w:docPartBody>
    </w:docPart>
    <w:docPart>
      <w:docPartPr>
        <w:name w:val="37BF31525DA34EAC81D39D0AF10B1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98C81-F202-4755-9AD9-22B8D1A0125B}"/>
      </w:docPartPr>
      <w:docPartBody>
        <w:p w:rsidR="00DF6CC7" w:rsidRDefault="007550DB">
          <w:pPr>
            <w:pStyle w:val="37BF31525DA34EAC81D39D0AF10B15D6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DB"/>
    <w:rsid w:val="000D232C"/>
    <w:rsid w:val="00114675"/>
    <w:rsid w:val="001D1A5D"/>
    <w:rsid w:val="001F6276"/>
    <w:rsid w:val="007550DB"/>
    <w:rsid w:val="00CC011A"/>
    <w:rsid w:val="00DF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9678615B774A43A2AAAC562E6FBF6BD3">
    <w:name w:val="9678615B774A43A2AAAC562E6FBF6BD3"/>
  </w:style>
  <w:style w:type="paragraph" w:customStyle="1" w:styleId="9698F8D57AEA4616A8DBCEB793A41BE3">
    <w:name w:val="9698F8D57AEA4616A8DBCEB793A41BE3"/>
  </w:style>
  <w:style w:type="paragraph" w:customStyle="1" w:styleId="14EF195249E343C486745CFC21047DC9">
    <w:name w:val="14EF195249E343C486745CFC21047DC9"/>
  </w:style>
  <w:style w:type="paragraph" w:customStyle="1" w:styleId="E260AE2E83EB4D6EB24FD3838449213A">
    <w:name w:val="E260AE2E83EB4D6EB24FD3838449213A"/>
  </w:style>
  <w:style w:type="paragraph" w:customStyle="1" w:styleId="96ACF84637A546F8A295B0DA91D397CB">
    <w:name w:val="96ACF84637A546F8A295B0DA91D397CB"/>
  </w:style>
  <w:style w:type="paragraph" w:customStyle="1" w:styleId="F84ECC350BAB496A90D6634AEF41BF0C">
    <w:name w:val="F84ECC350BAB496A90D6634AEF41BF0C"/>
  </w:style>
  <w:style w:type="paragraph" w:customStyle="1" w:styleId="E1B86470928946AEB5B144646C3E1496">
    <w:name w:val="E1B86470928946AEB5B144646C3E1496"/>
  </w:style>
  <w:style w:type="paragraph" w:customStyle="1" w:styleId="2F2EEDDD02794004819FED2E27787F11">
    <w:name w:val="2F2EEDDD02794004819FED2E27787F11"/>
  </w:style>
  <w:style w:type="paragraph" w:customStyle="1" w:styleId="86B206305DA14693BADC4192143EFB2D">
    <w:name w:val="86B206305DA14693BADC4192143EFB2D"/>
  </w:style>
  <w:style w:type="paragraph" w:customStyle="1" w:styleId="37BF31525DA34EAC81D39D0AF10B15D6">
    <w:name w:val="37BF31525DA34EAC81D39D0AF10B15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2017-08-18T00:00:00</PublishDate>
  <Abstract/>
  <CompanyAddress>Equipe de Competição Titans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C9C276-D309-4508-9A97-F14ADFEFA0D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Business plan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Projetos 2/2017</dc:title>
  <dc:subject>Categoria Seguidor de Trilha</dc:subject>
  <dc:creator>Lorena Albernaz</dc:creator>
  <keywords/>
  <dc:description/>
  <lastModifiedBy>Lorena Albernaz</lastModifiedBy>
  <revision>22</revision>
  <lastPrinted>2017-08-18T17:57:00.0000000Z</lastPrinted>
  <dcterms:created xsi:type="dcterms:W3CDTF">2017-08-25T13:42:02.6431539Z</dcterms:created>
  <dcterms:modified xsi:type="dcterms:W3CDTF">2017-08-25T22:10:29.7189763Z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